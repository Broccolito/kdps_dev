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CBAA7" w14:textId="58C28263" w:rsidR="00C97780" w:rsidRPr="00AA0B50" w:rsidRDefault="00C97780">
      <w:pPr>
        <w:rPr>
          <w:rFonts w:ascii="Arial" w:hAnsi="Arial" w:cs="Arial"/>
          <w:sz w:val="22"/>
          <w:szCs w:val="22"/>
        </w:rPr>
      </w:pPr>
      <w:r w:rsidRPr="00AA0B50">
        <w:rPr>
          <w:rFonts w:ascii="Arial" w:hAnsi="Arial" w:cs="Arial"/>
          <w:sz w:val="22"/>
          <w:szCs w:val="22"/>
        </w:rPr>
        <w:t>Phenotype-aware decoupling of related subjects</w:t>
      </w:r>
    </w:p>
    <w:p w14:paraId="7045DA03" w14:textId="77777777" w:rsidR="00C97780" w:rsidRPr="00AA0B50" w:rsidRDefault="00C97780">
      <w:pPr>
        <w:rPr>
          <w:rFonts w:ascii="Arial" w:hAnsi="Arial" w:cs="Arial"/>
          <w:sz w:val="22"/>
          <w:szCs w:val="22"/>
        </w:rPr>
      </w:pPr>
    </w:p>
    <w:p w14:paraId="6E02DDC5" w14:textId="0E9BB734" w:rsidR="000919BA" w:rsidRPr="00AA0B50" w:rsidRDefault="000919BA">
      <w:pPr>
        <w:rPr>
          <w:rFonts w:ascii="Arial" w:hAnsi="Arial" w:cs="Arial"/>
          <w:sz w:val="22"/>
          <w:szCs w:val="22"/>
        </w:rPr>
      </w:pPr>
      <w:r w:rsidRPr="00AA0B50">
        <w:rPr>
          <w:rFonts w:ascii="Arial" w:hAnsi="Arial" w:cs="Arial"/>
          <w:sz w:val="22"/>
          <w:szCs w:val="22"/>
        </w:rPr>
        <w:t>Wanjun Gu</w:t>
      </w:r>
      <w:r w:rsidR="00FC13DD" w:rsidRPr="00AA0B50">
        <w:rPr>
          <w:rFonts w:ascii="Arial" w:hAnsi="Arial" w:cs="Arial"/>
          <w:sz w:val="22"/>
          <w:szCs w:val="22"/>
          <w:vertAlign w:val="superscript"/>
        </w:rPr>
        <w:t>1,2</w:t>
      </w:r>
      <w:r w:rsidRPr="00AA0B50">
        <w:rPr>
          <w:rFonts w:ascii="Arial" w:hAnsi="Arial" w:cs="Arial"/>
          <w:sz w:val="22"/>
          <w:szCs w:val="22"/>
        </w:rPr>
        <w:t xml:space="preserve">, </w:t>
      </w:r>
      <w:proofErr w:type="spellStart"/>
      <w:r w:rsidRPr="00AA0B50">
        <w:rPr>
          <w:rFonts w:ascii="Arial" w:hAnsi="Arial" w:cs="Arial"/>
          <w:sz w:val="22"/>
          <w:szCs w:val="22"/>
        </w:rPr>
        <w:t>Jiachen</w:t>
      </w:r>
      <w:proofErr w:type="spellEnd"/>
      <w:r w:rsidRPr="00AA0B50">
        <w:rPr>
          <w:rFonts w:ascii="Arial" w:hAnsi="Arial" w:cs="Arial"/>
          <w:sz w:val="22"/>
          <w:szCs w:val="22"/>
        </w:rPr>
        <w:t xml:space="preserve"> Xi</w:t>
      </w:r>
      <w:r w:rsidR="00FC13DD" w:rsidRPr="00AA0B50">
        <w:rPr>
          <w:rFonts w:ascii="Arial" w:hAnsi="Arial" w:cs="Arial"/>
          <w:sz w:val="22"/>
          <w:szCs w:val="22"/>
          <w:vertAlign w:val="superscript"/>
        </w:rPr>
        <w:t>1</w:t>
      </w:r>
      <w:r w:rsidRPr="00AA0B50">
        <w:rPr>
          <w:rFonts w:ascii="Arial" w:hAnsi="Arial" w:cs="Arial"/>
          <w:sz w:val="22"/>
          <w:szCs w:val="22"/>
        </w:rPr>
        <w:t>, Steven Cao</w:t>
      </w:r>
      <w:r w:rsidR="00FC13DD" w:rsidRPr="00AA0B50">
        <w:rPr>
          <w:rFonts w:ascii="Arial" w:hAnsi="Arial" w:cs="Arial"/>
          <w:sz w:val="22"/>
          <w:szCs w:val="22"/>
          <w:vertAlign w:val="superscript"/>
        </w:rPr>
        <w:t>1</w:t>
      </w:r>
      <w:r w:rsidRPr="00AA0B50">
        <w:rPr>
          <w:rFonts w:ascii="Arial" w:hAnsi="Arial" w:cs="Arial"/>
          <w:sz w:val="22"/>
          <w:szCs w:val="22"/>
        </w:rPr>
        <w:t xml:space="preserve">, Rany </w:t>
      </w:r>
      <w:r w:rsidR="00381B19" w:rsidRPr="00AA0B50">
        <w:rPr>
          <w:rFonts w:ascii="Arial" w:hAnsi="Arial" w:cs="Arial"/>
          <w:sz w:val="22"/>
          <w:szCs w:val="22"/>
        </w:rPr>
        <w:t xml:space="preserve">M. </w:t>
      </w:r>
      <w:r w:rsidRPr="00AA0B50">
        <w:rPr>
          <w:rFonts w:ascii="Arial" w:hAnsi="Arial" w:cs="Arial"/>
          <w:sz w:val="22"/>
          <w:szCs w:val="22"/>
        </w:rPr>
        <w:t>Salem</w:t>
      </w:r>
      <w:r w:rsidR="00FC13DD" w:rsidRPr="00AA0B50">
        <w:rPr>
          <w:rFonts w:ascii="Arial" w:hAnsi="Arial" w:cs="Arial"/>
          <w:sz w:val="22"/>
          <w:szCs w:val="22"/>
          <w:vertAlign w:val="superscript"/>
        </w:rPr>
        <w:t>1</w:t>
      </w:r>
    </w:p>
    <w:p w14:paraId="567FC13C" w14:textId="77777777" w:rsidR="000919BA" w:rsidRPr="00AA0B50" w:rsidRDefault="000919BA">
      <w:pPr>
        <w:rPr>
          <w:rFonts w:ascii="Arial" w:hAnsi="Arial" w:cs="Arial"/>
          <w:sz w:val="22"/>
          <w:szCs w:val="22"/>
        </w:rPr>
      </w:pPr>
    </w:p>
    <w:p w14:paraId="6ADF5FFC" w14:textId="280942EC"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vertAlign w:val="superscript"/>
        </w:rPr>
        <w:t>1</w:t>
      </w:r>
      <w:r w:rsidRPr="00AA0B50">
        <w:rPr>
          <w:rFonts w:ascii="Arial" w:eastAsia="Calibri" w:hAnsi="Arial" w:cs="Arial"/>
          <w:sz w:val="22"/>
          <w:szCs w:val="22"/>
        </w:rPr>
        <w:t>Herbert Wertheim School of Public Health and Human Longevity Science, University of California</w:t>
      </w:r>
      <w:r w:rsidR="004F06DA" w:rsidRPr="00AA0B50">
        <w:rPr>
          <w:rFonts w:ascii="Arial" w:eastAsia="Calibri" w:hAnsi="Arial" w:cs="Arial"/>
          <w:sz w:val="22"/>
          <w:szCs w:val="22"/>
        </w:rPr>
        <w:t xml:space="preserve">, </w:t>
      </w:r>
      <w:r w:rsidRPr="00AA0B50">
        <w:rPr>
          <w:rFonts w:ascii="Arial" w:eastAsia="Calibri" w:hAnsi="Arial" w:cs="Arial"/>
          <w:sz w:val="22"/>
          <w:szCs w:val="22"/>
        </w:rPr>
        <w:t>San Diego, La Jolla, CA, 92093.</w:t>
      </w:r>
    </w:p>
    <w:p w14:paraId="167232F9" w14:textId="51E7B328"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vertAlign w:val="superscript"/>
        </w:rPr>
        <w:t>2</w:t>
      </w:r>
      <w:r w:rsidRPr="00AA0B50">
        <w:rPr>
          <w:rFonts w:ascii="Arial" w:eastAsia="Calibri" w:hAnsi="Arial" w:cs="Arial"/>
          <w:sz w:val="22"/>
          <w:szCs w:val="22"/>
        </w:rPr>
        <w:t>University of California, San Francisco, San Francisco, CA 92093.</w:t>
      </w:r>
    </w:p>
    <w:p w14:paraId="1A877EE7" w14:textId="77777777" w:rsidR="00FC13DD" w:rsidRPr="00AA0B50" w:rsidRDefault="00FC13DD">
      <w:pPr>
        <w:rPr>
          <w:rFonts w:ascii="Arial" w:hAnsi="Arial" w:cs="Arial"/>
          <w:sz w:val="22"/>
          <w:szCs w:val="22"/>
        </w:rPr>
      </w:pPr>
    </w:p>
    <w:p w14:paraId="0F72D2F1" w14:textId="40EC5E27" w:rsidR="00FC13DD" w:rsidRPr="00AA0B50" w:rsidRDefault="00FC13DD" w:rsidP="00FC13DD">
      <w:pPr>
        <w:spacing w:line="480" w:lineRule="auto"/>
        <w:rPr>
          <w:rFonts w:ascii="Arial" w:eastAsia="Calibri" w:hAnsi="Arial" w:cs="Arial"/>
          <w:sz w:val="22"/>
          <w:szCs w:val="22"/>
        </w:rPr>
      </w:pPr>
      <w:r w:rsidRPr="00AA0B50">
        <w:rPr>
          <w:rFonts w:ascii="Arial" w:eastAsia="Calibri" w:hAnsi="Arial" w:cs="Arial"/>
          <w:b/>
          <w:bCs/>
          <w:sz w:val="22"/>
          <w:szCs w:val="22"/>
        </w:rPr>
        <w:t>Word count</w:t>
      </w:r>
      <w:r w:rsidRPr="00AA0B50">
        <w:rPr>
          <w:rFonts w:ascii="Arial" w:eastAsia="Calibri" w:hAnsi="Arial" w:cs="Arial"/>
          <w:sz w:val="22"/>
          <w:szCs w:val="22"/>
        </w:rPr>
        <w:t>: XYZ</w:t>
      </w:r>
    </w:p>
    <w:p w14:paraId="43132E35" w14:textId="736A8148" w:rsidR="00FC13DD" w:rsidRPr="00AA0B50" w:rsidRDefault="00FC13DD" w:rsidP="00FC13DD">
      <w:pPr>
        <w:spacing w:line="480" w:lineRule="auto"/>
        <w:rPr>
          <w:rFonts w:ascii="Arial" w:eastAsia="Calibri" w:hAnsi="Arial" w:cs="Arial"/>
          <w:sz w:val="22"/>
          <w:szCs w:val="22"/>
        </w:rPr>
      </w:pPr>
      <w:r w:rsidRPr="00AA0B50">
        <w:rPr>
          <w:rFonts w:ascii="Arial" w:eastAsia="Calibri" w:hAnsi="Arial" w:cs="Arial"/>
          <w:b/>
          <w:bCs/>
          <w:sz w:val="22"/>
          <w:szCs w:val="22"/>
        </w:rPr>
        <w:t>Tables</w:t>
      </w:r>
      <w:r w:rsidRPr="00AA0B50">
        <w:rPr>
          <w:rFonts w:ascii="Arial" w:eastAsia="Calibri" w:hAnsi="Arial" w:cs="Arial"/>
          <w:sz w:val="22"/>
          <w:szCs w:val="22"/>
        </w:rPr>
        <w:t xml:space="preserve">: 0, </w:t>
      </w:r>
      <w:r w:rsidRPr="00AA0B50">
        <w:rPr>
          <w:rFonts w:ascii="Arial" w:eastAsia="Calibri" w:hAnsi="Arial" w:cs="Arial"/>
          <w:b/>
          <w:bCs/>
          <w:sz w:val="22"/>
          <w:szCs w:val="22"/>
        </w:rPr>
        <w:t>Figures</w:t>
      </w:r>
      <w:r w:rsidRPr="00AA0B50">
        <w:rPr>
          <w:rFonts w:ascii="Arial" w:eastAsia="Calibri" w:hAnsi="Arial" w:cs="Arial"/>
          <w:sz w:val="22"/>
          <w:szCs w:val="22"/>
        </w:rPr>
        <w:t xml:space="preserve">: 1 </w:t>
      </w:r>
    </w:p>
    <w:p w14:paraId="2E6BD462" w14:textId="77777777" w:rsidR="00FC13DD" w:rsidRPr="00AA0B50" w:rsidRDefault="00FC13DD" w:rsidP="00FC13DD">
      <w:pPr>
        <w:spacing w:line="480" w:lineRule="auto"/>
        <w:rPr>
          <w:rFonts w:ascii="Arial" w:eastAsia="Calibri" w:hAnsi="Arial" w:cs="Arial"/>
          <w:b/>
          <w:bCs/>
          <w:sz w:val="22"/>
          <w:szCs w:val="22"/>
        </w:rPr>
      </w:pPr>
      <w:r w:rsidRPr="00AA0B50">
        <w:rPr>
          <w:rFonts w:ascii="Arial" w:eastAsia="Calibri" w:hAnsi="Arial" w:cs="Arial"/>
          <w:b/>
          <w:bCs/>
          <w:sz w:val="22"/>
          <w:szCs w:val="22"/>
        </w:rPr>
        <w:t>Corresponding author and to whom reprint requests are to be addressed:</w:t>
      </w:r>
    </w:p>
    <w:p w14:paraId="79BF6EA4" w14:textId="77777777"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rPr>
        <w:t>Rany M. Salem, PhD, MPH.</w:t>
      </w:r>
    </w:p>
    <w:p w14:paraId="40048EE0" w14:textId="77777777"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rPr>
        <w:t xml:space="preserve">Herbert Wertheim School of Public Health and Longevity Science, </w:t>
      </w:r>
    </w:p>
    <w:p w14:paraId="09EA069D" w14:textId="77777777"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rPr>
        <w:t>University of California, San Diego</w:t>
      </w:r>
    </w:p>
    <w:p w14:paraId="720C6357" w14:textId="77777777"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rPr>
        <w:t>9500 Gilman Drive #0725, La Jolla CA, 92093</w:t>
      </w:r>
    </w:p>
    <w:p w14:paraId="604BE42F" w14:textId="77777777"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rPr>
        <w:t>Tel: 858-246-0433</w:t>
      </w:r>
    </w:p>
    <w:p w14:paraId="5A7DC859" w14:textId="77777777"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rPr>
        <w:t>Fax: 858- 534-4642</w:t>
      </w:r>
    </w:p>
    <w:p w14:paraId="267BE00A" w14:textId="77777777" w:rsidR="00FC13DD" w:rsidRPr="00AA0B50" w:rsidRDefault="00FC13DD" w:rsidP="00FC13DD">
      <w:pPr>
        <w:spacing w:line="480" w:lineRule="auto"/>
        <w:rPr>
          <w:rFonts w:ascii="Arial" w:eastAsia="Calibri" w:hAnsi="Arial" w:cs="Arial"/>
          <w:sz w:val="22"/>
          <w:szCs w:val="22"/>
        </w:rPr>
      </w:pPr>
      <w:r w:rsidRPr="00AA0B50">
        <w:rPr>
          <w:rFonts w:ascii="Arial" w:eastAsia="Calibri" w:hAnsi="Arial" w:cs="Arial"/>
          <w:sz w:val="22"/>
          <w:szCs w:val="22"/>
        </w:rPr>
        <w:t>Email: rsalem@health.ucsd.edu</w:t>
      </w:r>
    </w:p>
    <w:p w14:paraId="24EDCF1D" w14:textId="77777777" w:rsidR="00FC13DD" w:rsidRPr="00AA0B50" w:rsidRDefault="00FC13DD">
      <w:pPr>
        <w:rPr>
          <w:rFonts w:ascii="Arial" w:hAnsi="Arial" w:cs="Arial"/>
          <w:sz w:val="22"/>
          <w:szCs w:val="22"/>
        </w:rPr>
      </w:pPr>
    </w:p>
    <w:p w14:paraId="29451AF0" w14:textId="04EDAE08" w:rsidR="00BB18C2" w:rsidRPr="00AA0B50" w:rsidRDefault="00BB18C2">
      <w:pPr>
        <w:rPr>
          <w:rFonts w:ascii="Arial" w:hAnsi="Arial" w:cs="Arial"/>
          <w:b/>
          <w:bCs/>
          <w:sz w:val="22"/>
          <w:szCs w:val="22"/>
        </w:rPr>
      </w:pPr>
      <w:r w:rsidRPr="00AA0B50">
        <w:rPr>
          <w:rFonts w:ascii="Arial" w:hAnsi="Arial" w:cs="Arial"/>
          <w:b/>
          <w:bCs/>
          <w:sz w:val="22"/>
          <w:szCs w:val="22"/>
        </w:rPr>
        <w:t>Abstract</w:t>
      </w:r>
    </w:p>
    <w:p w14:paraId="1918513E" w14:textId="5F872417" w:rsidR="0016191D" w:rsidRPr="00AA0B50" w:rsidRDefault="00B40F3C">
      <w:pPr>
        <w:rPr>
          <w:rFonts w:ascii="Arial" w:hAnsi="Arial" w:cs="Arial"/>
        </w:rPr>
      </w:pPr>
      <w:r w:rsidRPr="00AA0B50">
        <w:rPr>
          <w:rFonts w:ascii="Arial" w:hAnsi="Arial" w:cs="Arial"/>
        </w:rPr>
        <w:t>R</w:t>
      </w:r>
      <w:r w:rsidR="00006225" w:rsidRPr="00AA0B50">
        <w:rPr>
          <w:rFonts w:ascii="Arial" w:hAnsi="Arial" w:cs="Arial"/>
        </w:rPr>
        <w:t xml:space="preserve">elatedness within genomic cohorts </w:t>
      </w:r>
      <w:r w:rsidRPr="00AA0B50">
        <w:rPr>
          <w:rFonts w:ascii="Arial" w:hAnsi="Arial" w:cs="Arial"/>
        </w:rPr>
        <w:t>is a potential source of bias for many genetic analys</w:t>
      </w:r>
      <w:r w:rsidR="003511B2" w:rsidRPr="00AA0B50">
        <w:rPr>
          <w:rFonts w:ascii="Arial" w:hAnsi="Arial" w:cs="Arial"/>
        </w:rPr>
        <w:t>e</w:t>
      </w:r>
      <w:r w:rsidRPr="00AA0B50">
        <w:rPr>
          <w:rFonts w:ascii="Arial" w:hAnsi="Arial" w:cs="Arial"/>
        </w:rPr>
        <w:t xml:space="preserve">s. Existing tools to break relatedness are phenotype naïve, </w:t>
      </w:r>
      <w:r w:rsidR="00006225" w:rsidRPr="00AA0B50">
        <w:rPr>
          <w:rFonts w:ascii="Arial" w:hAnsi="Arial" w:cs="Arial"/>
        </w:rPr>
        <w:t>indiscriminately remove subjects</w:t>
      </w:r>
      <w:r w:rsidRPr="00AA0B50">
        <w:rPr>
          <w:rFonts w:ascii="Arial" w:hAnsi="Arial" w:cs="Arial"/>
        </w:rPr>
        <w:t xml:space="preserve"> to break relationship</w:t>
      </w:r>
      <w:r w:rsidR="00006225" w:rsidRPr="00AA0B50">
        <w:rPr>
          <w:rFonts w:ascii="Arial" w:hAnsi="Arial" w:cs="Arial"/>
        </w:rPr>
        <w:t xml:space="preserve">, risking the loss of valuable data, especially in studies targeting </w:t>
      </w:r>
      <w:r w:rsidRPr="00AA0B50">
        <w:rPr>
          <w:rFonts w:ascii="Arial" w:hAnsi="Arial" w:cs="Arial"/>
        </w:rPr>
        <w:t xml:space="preserve">uncommon and </w:t>
      </w:r>
      <w:r w:rsidR="00006225" w:rsidRPr="00AA0B50">
        <w:rPr>
          <w:rFonts w:ascii="Arial" w:hAnsi="Arial" w:cs="Arial"/>
        </w:rPr>
        <w:t xml:space="preserve">rare phenotypes. </w:t>
      </w:r>
      <w:r w:rsidRPr="00AA0B50">
        <w:rPr>
          <w:rFonts w:ascii="Arial" w:hAnsi="Arial" w:cs="Arial"/>
        </w:rPr>
        <w:t xml:space="preserve">To address this </w:t>
      </w:r>
      <w:r w:rsidR="00A858CA" w:rsidRPr="00AA0B50">
        <w:rPr>
          <w:rFonts w:ascii="Arial" w:hAnsi="Arial" w:cs="Arial"/>
        </w:rPr>
        <w:t>limitation</w:t>
      </w:r>
      <w:r w:rsidRPr="00AA0B50">
        <w:rPr>
          <w:rFonts w:ascii="Arial" w:hAnsi="Arial" w:cs="Arial"/>
        </w:rPr>
        <w:t xml:space="preserve">, we </w:t>
      </w:r>
      <w:r w:rsidR="00A858CA" w:rsidRPr="00AA0B50">
        <w:rPr>
          <w:rFonts w:ascii="Arial" w:hAnsi="Arial" w:cs="Arial"/>
        </w:rPr>
        <w:t xml:space="preserve">developed </w:t>
      </w:r>
      <w:r w:rsidR="00006225" w:rsidRPr="00AA0B50">
        <w:rPr>
          <w:rFonts w:ascii="Arial" w:hAnsi="Arial" w:cs="Arial"/>
        </w:rPr>
        <w:t xml:space="preserve">the Kinship Decouple and Phenotype Selection (KDPS) </w:t>
      </w:r>
      <w:r w:rsidR="003511B2" w:rsidRPr="00AA0B50">
        <w:rPr>
          <w:rFonts w:ascii="Arial" w:hAnsi="Arial" w:cs="Arial"/>
        </w:rPr>
        <w:t>tool</w:t>
      </w:r>
      <w:r w:rsidR="00006225" w:rsidRPr="00AA0B50">
        <w:rPr>
          <w:rFonts w:ascii="Arial" w:hAnsi="Arial" w:cs="Arial"/>
        </w:rPr>
        <w:t xml:space="preserve">, </w:t>
      </w:r>
      <w:r w:rsidR="003511B2" w:rsidRPr="00AA0B50">
        <w:rPr>
          <w:rFonts w:ascii="Arial" w:hAnsi="Arial" w:cs="Arial"/>
        </w:rPr>
        <w:t xml:space="preserve">with </w:t>
      </w:r>
      <w:r w:rsidR="00006225" w:rsidRPr="00AA0B50">
        <w:rPr>
          <w:rFonts w:ascii="Arial" w:hAnsi="Arial" w:cs="Arial"/>
        </w:rPr>
        <w:t xml:space="preserve">a novel algorithm designed to enhance the precision of subject selection in genetic and epidemiological research by incorporating phenotype </w:t>
      </w:r>
      <w:r w:rsidR="00A858CA" w:rsidRPr="00AA0B50">
        <w:rPr>
          <w:rFonts w:ascii="Arial" w:hAnsi="Arial" w:cs="Arial"/>
        </w:rPr>
        <w:t>prioritization</w:t>
      </w:r>
      <w:r w:rsidR="00006225" w:rsidRPr="00AA0B50">
        <w:rPr>
          <w:rFonts w:ascii="Arial" w:hAnsi="Arial" w:cs="Arial"/>
        </w:rPr>
        <w:t xml:space="preserve">. KDPS separates related individuals by considering kinship or identity by descent (IBS) scores, while simultaneously prioritizing subjects based on phenotypes of interest. </w:t>
      </w:r>
      <w:commentRangeStart w:id="0"/>
      <w:commentRangeStart w:id="1"/>
      <w:r w:rsidR="00006225" w:rsidRPr="00AA0B50">
        <w:rPr>
          <w:rFonts w:ascii="Arial" w:hAnsi="Arial" w:cs="Arial"/>
        </w:rPr>
        <w:t>This approach enables the retention of valuable subjects for analysis, even in the face of necessary exclusions due to relatedness</w:t>
      </w:r>
      <w:commentRangeEnd w:id="0"/>
      <w:r w:rsidR="000B1738" w:rsidRPr="00AA0B50">
        <w:rPr>
          <w:rStyle w:val="CommentReference"/>
          <w:rFonts w:ascii="Arial" w:hAnsi="Arial" w:cs="Arial"/>
          <w:rPrChange w:id="2" w:author="Gu, Wanjun" w:date="2024-04-03T22:58:00Z">
            <w:rPr>
              <w:rStyle w:val="CommentReference"/>
            </w:rPr>
          </w:rPrChange>
        </w:rPr>
        <w:commentReference w:id="0"/>
      </w:r>
      <w:commentRangeEnd w:id="1"/>
      <w:r w:rsidR="00671578" w:rsidRPr="00AA0B50">
        <w:rPr>
          <w:rStyle w:val="CommentReference"/>
          <w:rFonts w:ascii="Arial" w:hAnsi="Arial" w:cs="Arial"/>
          <w:rPrChange w:id="3" w:author="Gu, Wanjun" w:date="2024-04-03T22:58:00Z">
            <w:rPr>
              <w:rStyle w:val="CommentReference"/>
            </w:rPr>
          </w:rPrChange>
        </w:rPr>
        <w:commentReference w:id="1"/>
      </w:r>
      <w:r w:rsidR="00006225" w:rsidRPr="00AA0B50">
        <w:rPr>
          <w:rFonts w:ascii="Arial" w:hAnsi="Arial" w:cs="Arial"/>
        </w:rPr>
        <w:t>.</w:t>
      </w:r>
      <w:r w:rsidR="00671578" w:rsidRPr="00AA0B50">
        <w:rPr>
          <w:rFonts w:ascii="Arial" w:hAnsi="Arial" w:cs="Arial"/>
        </w:rPr>
        <w:t xml:space="preserve"> Furthermore, KDPS accommodates a wide range of phenotypes, including binary, ordinal, and quantitative types, and allows for customization to either prioritize specific phenotypes or maximize sample size. In s</w:t>
      </w:r>
      <w:r w:rsidR="00006225" w:rsidRPr="00AA0B50">
        <w:rPr>
          <w:rFonts w:ascii="Arial" w:hAnsi="Arial" w:cs="Arial"/>
        </w:rPr>
        <w:t>imulations based on the UK Biobank dataset and real-world datasets from dbGaP, KDPS demonstrated significant improvements in retaining subjects with desired phenotypes and computational efficiency</w:t>
      </w:r>
      <w:r w:rsidR="00671578" w:rsidRPr="00AA0B50">
        <w:rPr>
          <w:rFonts w:ascii="Arial" w:hAnsi="Arial" w:cs="Arial"/>
        </w:rPr>
        <w:t xml:space="preserve"> compared to previously published software</w:t>
      </w:r>
      <w:r w:rsidR="00006225" w:rsidRPr="00AA0B50">
        <w:rPr>
          <w:rFonts w:ascii="Arial" w:hAnsi="Arial" w:cs="Arial"/>
        </w:rPr>
        <w:t>. The ability</w:t>
      </w:r>
      <w:r w:rsidR="00671578" w:rsidRPr="00AA0B50">
        <w:rPr>
          <w:rFonts w:ascii="Arial" w:hAnsi="Arial" w:cs="Arial"/>
        </w:rPr>
        <w:t xml:space="preserve"> of this method</w:t>
      </w:r>
      <w:r w:rsidR="00006225" w:rsidRPr="00AA0B50">
        <w:rPr>
          <w:rFonts w:ascii="Arial" w:hAnsi="Arial" w:cs="Arial"/>
        </w:rPr>
        <w:t xml:space="preserve"> to process biobank-scale studies within practical timeframes marks a considerable advancement over existing techniques. KDPS offer</w:t>
      </w:r>
      <w:r w:rsidR="00A858CA" w:rsidRPr="00AA0B50">
        <w:rPr>
          <w:rFonts w:ascii="Arial" w:hAnsi="Arial" w:cs="Arial"/>
        </w:rPr>
        <w:t>s</w:t>
      </w:r>
      <w:r w:rsidR="00006225" w:rsidRPr="00AA0B50">
        <w:rPr>
          <w:rFonts w:ascii="Arial" w:hAnsi="Arial" w:cs="Arial"/>
        </w:rPr>
        <w:t xml:space="preserve"> tailored solutions for complex analytical challenges and broad applicability in genetics and epidemiology research. </w:t>
      </w:r>
      <w:r w:rsidR="003511B2" w:rsidRPr="00AA0B50">
        <w:rPr>
          <w:rFonts w:ascii="Arial" w:hAnsi="Arial" w:cs="Arial"/>
        </w:rPr>
        <w:t xml:space="preserve">To our knowledge, KDPS is the first </w:t>
      </w:r>
      <w:r w:rsidR="00E4218F" w:rsidRPr="00AA0B50">
        <w:rPr>
          <w:rFonts w:ascii="Arial" w:hAnsi="Arial" w:cs="Arial"/>
        </w:rPr>
        <w:t xml:space="preserve">tool to perform </w:t>
      </w:r>
      <w:r w:rsidR="00006225" w:rsidRPr="00AA0B50">
        <w:rPr>
          <w:rFonts w:ascii="Arial" w:hAnsi="Arial" w:cs="Arial"/>
        </w:rPr>
        <w:t xml:space="preserve">phenotype-aware decoupling, </w:t>
      </w:r>
      <w:commentRangeStart w:id="4"/>
      <w:commentRangeStart w:id="5"/>
      <w:r w:rsidR="00006225" w:rsidRPr="00AA0B50">
        <w:rPr>
          <w:rFonts w:ascii="Arial" w:hAnsi="Arial" w:cs="Arial"/>
        </w:rPr>
        <w:t>paving the way for more precise genetic and epidemiological analyses.</w:t>
      </w:r>
      <w:commentRangeEnd w:id="4"/>
      <w:r w:rsidR="003511B2" w:rsidRPr="00AA0B50">
        <w:rPr>
          <w:rStyle w:val="CommentReference"/>
          <w:rFonts w:ascii="Arial" w:hAnsi="Arial" w:cs="Arial"/>
          <w:rPrChange w:id="6" w:author="Gu, Wanjun" w:date="2024-04-03T22:58:00Z">
            <w:rPr>
              <w:rStyle w:val="CommentReference"/>
            </w:rPr>
          </w:rPrChange>
        </w:rPr>
        <w:commentReference w:id="4"/>
      </w:r>
      <w:commentRangeEnd w:id="5"/>
      <w:r w:rsidR="00671578" w:rsidRPr="00AA0B50">
        <w:rPr>
          <w:rStyle w:val="CommentReference"/>
          <w:rFonts w:ascii="Arial" w:hAnsi="Arial" w:cs="Arial"/>
          <w:rPrChange w:id="7" w:author="Gu, Wanjun" w:date="2024-04-03T22:58:00Z">
            <w:rPr>
              <w:rStyle w:val="CommentReference"/>
            </w:rPr>
          </w:rPrChange>
        </w:rPr>
        <w:commentReference w:id="5"/>
      </w:r>
    </w:p>
    <w:p w14:paraId="11A84815" w14:textId="77777777" w:rsidR="00FC13DD" w:rsidRPr="00AA0B50" w:rsidRDefault="00FC13DD">
      <w:pPr>
        <w:rPr>
          <w:rFonts w:ascii="Arial" w:hAnsi="Arial" w:cs="Arial"/>
          <w:b/>
          <w:bCs/>
          <w:sz w:val="22"/>
          <w:szCs w:val="22"/>
        </w:rPr>
      </w:pPr>
    </w:p>
    <w:p w14:paraId="43EE43AF" w14:textId="77777777" w:rsidR="00FC13DD" w:rsidRPr="00AA0B50" w:rsidRDefault="00FC13DD">
      <w:pPr>
        <w:rPr>
          <w:rFonts w:ascii="Arial" w:hAnsi="Arial" w:cs="Arial"/>
          <w:b/>
          <w:bCs/>
          <w:sz w:val="22"/>
          <w:szCs w:val="22"/>
        </w:rPr>
      </w:pPr>
    </w:p>
    <w:p w14:paraId="5C7CB87B" w14:textId="77777777" w:rsidR="0016191D" w:rsidRPr="00AA0B50" w:rsidRDefault="0016191D">
      <w:pPr>
        <w:rPr>
          <w:rFonts w:ascii="Arial" w:hAnsi="Arial" w:cs="Arial"/>
          <w:b/>
          <w:bCs/>
          <w:sz w:val="22"/>
          <w:szCs w:val="22"/>
        </w:rPr>
      </w:pPr>
      <w:r w:rsidRPr="00AA0B50">
        <w:rPr>
          <w:rFonts w:ascii="Arial" w:hAnsi="Arial" w:cs="Arial"/>
          <w:b/>
          <w:bCs/>
          <w:sz w:val="22"/>
          <w:szCs w:val="22"/>
        </w:rPr>
        <w:br w:type="page"/>
      </w:r>
    </w:p>
    <w:p w14:paraId="4CB1A199" w14:textId="23BB1E0E" w:rsidR="00C97780" w:rsidRPr="00AA0B50" w:rsidRDefault="00C97780">
      <w:pPr>
        <w:rPr>
          <w:rFonts w:ascii="Arial" w:hAnsi="Arial" w:cs="Arial"/>
          <w:b/>
          <w:bCs/>
          <w:sz w:val="22"/>
          <w:szCs w:val="22"/>
        </w:rPr>
      </w:pPr>
      <w:r w:rsidRPr="00AA0B50">
        <w:rPr>
          <w:rFonts w:ascii="Arial" w:hAnsi="Arial" w:cs="Arial"/>
          <w:b/>
          <w:bCs/>
          <w:sz w:val="22"/>
          <w:szCs w:val="22"/>
        </w:rPr>
        <w:lastRenderedPageBreak/>
        <w:t>Introduction</w:t>
      </w:r>
    </w:p>
    <w:p w14:paraId="3951C479" w14:textId="77777777" w:rsidR="00101616" w:rsidRPr="00AA0B50" w:rsidRDefault="00101616">
      <w:pPr>
        <w:rPr>
          <w:rFonts w:ascii="Arial" w:hAnsi="Arial" w:cs="Arial"/>
          <w:sz w:val="22"/>
          <w:szCs w:val="22"/>
        </w:rPr>
      </w:pPr>
    </w:p>
    <w:p w14:paraId="52F416DC" w14:textId="24E44051" w:rsidR="009D16B6" w:rsidRPr="00AA0B50" w:rsidRDefault="00857623">
      <w:pPr>
        <w:rPr>
          <w:rFonts w:ascii="Arial" w:hAnsi="Arial" w:cs="Arial"/>
        </w:rPr>
      </w:pPr>
      <w:r w:rsidRPr="00AA0B50">
        <w:rPr>
          <w:rFonts w:ascii="Arial" w:hAnsi="Arial" w:cs="Arial"/>
        </w:rPr>
        <w:t xml:space="preserve">Geneticists </w:t>
      </w:r>
      <w:r w:rsidR="00925DDD" w:rsidRPr="00AA0B50">
        <w:rPr>
          <w:rFonts w:ascii="Arial" w:hAnsi="Arial" w:cs="Arial"/>
        </w:rPr>
        <w:t>utilize</w:t>
      </w:r>
      <w:r w:rsidR="00336696" w:rsidRPr="00AA0B50">
        <w:rPr>
          <w:rFonts w:ascii="Arial" w:hAnsi="Arial" w:cs="Arial"/>
        </w:rPr>
        <w:t xml:space="preserve"> </w:t>
      </w:r>
      <w:r w:rsidRPr="00AA0B50">
        <w:rPr>
          <w:rFonts w:ascii="Arial" w:hAnsi="Arial" w:cs="Arial"/>
        </w:rPr>
        <w:t xml:space="preserve">a </w:t>
      </w:r>
      <w:commentRangeStart w:id="8"/>
      <w:r w:rsidR="00925DDD" w:rsidRPr="00AA0B50">
        <w:rPr>
          <w:rFonts w:ascii="Arial" w:hAnsi="Arial" w:cs="Arial"/>
        </w:rPr>
        <w:t xml:space="preserve">broad </w:t>
      </w:r>
      <w:r w:rsidRPr="00AA0B50">
        <w:rPr>
          <w:rFonts w:ascii="Arial" w:hAnsi="Arial" w:cs="Arial"/>
        </w:rPr>
        <w:t xml:space="preserve">suite of sophisticated </w:t>
      </w:r>
      <w:commentRangeEnd w:id="8"/>
      <w:r w:rsidR="00892E79" w:rsidRPr="00AA0B50">
        <w:rPr>
          <w:rStyle w:val="CommentReference"/>
          <w:rFonts w:ascii="Arial" w:hAnsi="Arial" w:cs="Arial"/>
          <w:rPrChange w:id="9" w:author="Gu, Wanjun" w:date="2024-04-03T22:58:00Z">
            <w:rPr>
              <w:rStyle w:val="CommentReference"/>
            </w:rPr>
          </w:rPrChange>
        </w:rPr>
        <w:commentReference w:id="8"/>
      </w:r>
      <w:r w:rsidRPr="00AA0B50">
        <w:rPr>
          <w:rFonts w:ascii="Arial" w:hAnsi="Arial" w:cs="Arial"/>
        </w:rPr>
        <w:t xml:space="preserve">methodologies to decode the complex tapestry of </w:t>
      </w:r>
      <w:r w:rsidR="00CE7187" w:rsidRPr="00AA0B50">
        <w:rPr>
          <w:rFonts w:ascii="Arial" w:hAnsi="Arial" w:cs="Arial"/>
        </w:rPr>
        <w:t>genotype-phenotype relationship</w:t>
      </w:r>
      <w:r w:rsidRPr="00AA0B50">
        <w:rPr>
          <w:rFonts w:ascii="Arial" w:hAnsi="Arial" w:cs="Arial"/>
        </w:rPr>
        <w:t>, including the use of genome-wide association studies</w:t>
      </w:r>
      <w:r w:rsidR="00006013" w:rsidRPr="00AA0B50">
        <w:rPr>
          <w:rFonts w:ascii="Arial" w:hAnsi="Arial" w:cs="Arial"/>
        </w:rPr>
        <w:t xml:space="preserve"> </w:t>
      </w:r>
      <w:commentRangeStart w:id="10"/>
      <w:r w:rsidR="00036F32" w:rsidRPr="00AA0B50">
        <w:rPr>
          <w:rFonts w:ascii="Arial" w:hAnsi="Arial" w:cs="Arial"/>
        </w:rPr>
        <w:fldChar w:fldCharType="begin" w:fldLock="1"/>
      </w:r>
      <w:r w:rsidR="00036F32" w:rsidRPr="00AA0B50">
        <w:rPr>
          <w:rFonts w:ascii="Arial" w:hAnsi="Arial" w:cs="Arial"/>
        </w:rPr>
        <w:instrText>ADDIN paperpile_citation &lt;clusterId&gt;I267W527L998Q629&lt;/clusterId&gt;&lt;metadata&gt;&lt;citation&gt;&lt;id&gt;9b3f4495-502a-49a9-8708-5a81c2365bed&lt;/id&gt;&lt;/citation&gt;&lt;/metadata&gt;&lt;data&gt;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&lt;/data&gt; \* MERGEFORMAT</w:instrText>
      </w:r>
      <w:r w:rsidR="00036F32" w:rsidRPr="00AA0B50">
        <w:rPr>
          <w:rFonts w:ascii="Arial" w:hAnsi="Arial" w:cs="Arial"/>
        </w:rPr>
        <w:fldChar w:fldCharType="separate"/>
      </w:r>
      <w:r w:rsidR="00006013" w:rsidRPr="00AA0B50">
        <w:rPr>
          <w:rFonts w:ascii="Arial" w:hAnsi="Arial" w:cs="Arial"/>
          <w:noProof/>
        </w:rPr>
        <w:t>(Uffelmann et al. 2021)</w:t>
      </w:r>
      <w:r w:rsidR="00036F32" w:rsidRPr="00AA0B50">
        <w:rPr>
          <w:rFonts w:ascii="Arial" w:hAnsi="Arial" w:cs="Arial"/>
        </w:rPr>
        <w:fldChar w:fldCharType="end"/>
      </w:r>
      <w:commentRangeEnd w:id="10"/>
      <w:r w:rsidR="00CE7187" w:rsidRPr="00AA0B50">
        <w:rPr>
          <w:rStyle w:val="CommentReference"/>
          <w:rFonts w:ascii="Arial" w:hAnsi="Arial" w:cs="Arial"/>
          <w:rPrChange w:id="11" w:author="Gu, Wanjun" w:date="2024-04-03T22:58:00Z">
            <w:rPr>
              <w:rStyle w:val="CommentReference"/>
            </w:rPr>
          </w:rPrChange>
        </w:rPr>
        <w:commentReference w:id="10"/>
      </w:r>
      <w:r w:rsidRPr="00AA0B50">
        <w:rPr>
          <w:rFonts w:ascii="Arial" w:hAnsi="Arial" w:cs="Arial"/>
        </w:rPr>
        <w:t xml:space="preserve">, </w:t>
      </w:r>
      <w:commentRangeStart w:id="12"/>
      <w:commentRangeStart w:id="13"/>
      <w:r w:rsidR="00AF53DC" w:rsidRPr="00AA0B50">
        <w:rPr>
          <w:rFonts w:ascii="Arial" w:hAnsi="Arial" w:cs="Arial"/>
        </w:rPr>
        <w:t>pleiotropy</w:t>
      </w:r>
      <w:r w:rsidRPr="00AA0B50">
        <w:rPr>
          <w:rFonts w:ascii="Arial" w:hAnsi="Arial" w:cs="Arial"/>
        </w:rPr>
        <w:t xml:space="preserve"> analyses</w:t>
      </w:r>
      <w:r w:rsidR="00006013" w:rsidRPr="00AA0B50">
        <w:rPr>
          <w:rFonts w:ascii="Arial" w:hAnsi="Arial" w:cs="Arial"/>
        </w:rPr>
        <w:t xml:space="preserve"> </w:t>
      </w:r>
      <w:commentRangeEnd w:id="12"/>
      <w:r w:rsidR="00892E79" w:rsidRPr="00AA0B50">
        <w:rPr>
          <w:rStyle w:val="CommentReference"/>
          <w:rFonts w:ascii="Arial" w:hAnsi="Arial" w:cs="Arial"/>
          <w:rPrChange w:id="14" w:author="Gu, Wanjun" w:date="2024-04-03T22:58:00Z">
            <w:rPr>
              <w:rStyle w:val="CommentReference"/>
            </w:rPr>
          </w:rPrChange>
        </w:rPr>
        <w:commentReference w:id="12"/>
      </w:r>
      <w:commentRangeEnd w:id="13"/>
      <w:r w:rsidR="00AF53DC" w:rsidRPr="00AA0B50">
        <w:rPr>
          <w:rStyle w:val="CommentReference"/>
          <w:rFonts w:ascii="Arial" w:hAnsi="Arial" w:cs="Arial"/>
          <w:rPrChange w:id="15" w:author="Gu, Wanjun" w:date="2024-04-03T22:58:00Z">
            <w:rPr>
              <w:rStyle w:val="CommentReference"/>
            </w:rPr>
          </w:rPrChange>
        </w:rPr>
        <w:commentReference w:id="13"/>
      </w:r>
      <w:r w:rsidR="00036F32" w:rsidRPr="00AA0B50">
        <w:rPr>
          <w:rFonts w:ascii="Arial" w:hAnsi="Arial" w:cs="Arial"/>
        </w:rPr>
        <w:fldChar w:fldCharType="begin" w:fldLock="1"/>
      </w:r>
      <w:r w:rsidR="00036F32" w:rsidRPr="00AA0B50">
        <w:rPr>
          <w:rFonts w:ascii="Arial" w:hAnsi="Arial" w:cs="Arial"/>
        </w:rPr>
        <w:instrText>ADDIN paperpile_citation &lt;clusterId&gt;Z183M441B831G545&lt;/clusterId&gt;&lt;metadata&gt;&lt;citation&gt;&lt;id&gt;55d6f404-af08-4eef-9a49-6c9b11cf3410&lt;/id&gt;&lt;/citation&gt;&lt;citation&gt;&lt;id&gt;70eb3d1c-cf1b-4070-beec-48c4e48f9b70&lt;/id&gt;&lt;/citation&gt;&lt;citation&gt;&lt;id&gt;fd87ca8c-344e-4e5b-9115-946e96c2fa39&lt;/id&gt;&lt;/citation&gt;&lt;/metadata&gt;&lt;data&gt;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&lt;/data&gt; \* MERGEFORMAT</w:instrText>
      </w:r>
      <w:r w:rsidR="00036F32" w:rsidRPr="00AA0B50">
        <w:rPr>
          <w:rFonts w:ascii="Arial" w:hAnsi="Arial" w:cs="Arial"/>
        </w:rPr>
        <w:fldChar w:fldCharType="separate"/>
      </w:r>
      <w:r w:rsidR="00006013" w:rsidRPr="00AA0B50">
        <w:rPr>
          <w:rFonts w:ascii="Arial" w:hAnsi="Arial" w:cs="Arial"/>
          <w:noProof/>
        </w:rPr>
        <w:t>(Glazner and Thompson 2012, Hu et al. 2014, Feng, Leckman and Zhang 2004)</w:t>
      </w:r>
      <w:r w:rsidR="00036F32" w:rsidRPr="00AA0B50">
        <w:rPr>
          <w:rFonts w:ascii="Arial" w:hAnsi="Arial" w:cs="Arial"/>
        </w:rPr>
        <w:fldChar w:fldCharType="end"/>
      </w:r>
      <w:r w:rsidRPr="00AA0B50">
        <w:rPr>
          <w:rFonts w:ascii="Arial" w:hAnsi="Arial" w:cs="Arial"/>
        </w:rPr>
        <w:t>, quantitative trait locus (QTL) mapping</w:t>
      </w:r>
      <w:r w:rsidR="00006013" w:rsidRPr="00AA0B50">
        <w:rPr>
          <w:rFonts w:ascii="Arial" w:hAnsi="Arial" w:cs="Arial"/>
        </w:rPr>
        <w:t xml:space="preserve"> </w:t>
      </w:r>
      <w:r w:rsidR="00036F32" w:rsidRPr="00AA0B50">
        <w:rPr>
          <w:rFonts w:ascii="Arial" w:hAnsi="Arial" w:cs="Arial"/>
        </w:rPr>
        <w:fldChar w:fldCharType="begin" w:fldLock="1"/>
      </w:r>
      <w:r w:rsidR="00036F32" w:rsidRPr="00AA0B50">
        <w:rPr>
          <w:rFonts w:ascii="Arial" w:hAnsi="Arial" w:cs="Arial"/>
        </w:rPr>
        <w:instrText>ADDIN paperpile_citation &lt;clusterId&gt;Y449L797H187F871&lt;/clusterId&gt;&lt;metadata&gt;&lt;citation&gt;&lt;id&gt;419bf355-de66-4543-a9ae-d44d35f2d50e&lt;/id&gt;&lt;/citation&gt;&lt;/metadata&gt;&lt;data&gt;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&lt;/data&gt; \* MERGEFORMAT</w:instrText>
      </w:r>
      <w:r w:rsidR="00036F32" w:rsidRPr="00AA0B50">
        <w:rPr>
          <w:rFonts w:ascii="Arial" w:hAnsi="Arial" w:cs="Arial"/>
        </w:rPr>
        <w:fldChar w:fldCharType="separate"/>
      </w:r>
      <w:r w:rsidR="00006013" w:rsidRPr="00AA0B50">
        <w:rPr>
          <w:rFonts w:ascii="Arial" w:hAnsi="Arial" w:cs="Arial"/>
          <w:noProof/>
        </w:rPr>
        <w:t>(Zeng 1994)</w:t>
      </w:r>
      <w:r w:rsidR="00036F32" w:rsidRPr="00AA0B50">
        <w:rPr>
          <w:rFonts w:ascii="Arial" w:hAnsi="Arial" w:cs="Arial"/>
        </w:rPr>
        <w:fldChar w:fldCharType="end"/>
      </w:r>
      <w:r w:rsidRPr="00AA0B50">
        <w:rPr>
          <w:rFonts w:ascii="Arial" w:hAnsi="Arial" w:cs="Arial"/>
        </w:rPr>
        <w:t>, and transmission disequilibrium tests (TDT)</w:t>
      </w:r>
      <w:r w:rsidR="00006013" w:rsidRPr="00AA0B50">
        <w:rPr>
          <w:rFonts w:ascii="Arial" w:hAnsi="Arial" w:cs="Arial"/>
        </w:rPr>
        <w:t xml:space="preserve"> </w:t>
      </w:r>
      <w:commentRangeStart w:id="16"/>
      <w:commentRangeStart w:id="17"/>
      <w:r w:rsidR="00036F32" w:rsidRPr="00AA0B50">
        <w:rPr>
          <w:rFonts w:ascii="Arial" w:hAnsi="Arial" w:cs="Arial"/>
        </w:rPr>
        <w:fldChar w:fldCharType="begin" w:fldLock="1"/>
      </w:r>
      <w:r w:rsidR="00AF53DC" w:rsidRPr="00AA0B50">
        <w:rPr>
          <w:rFonts w:ascii="Arial" w:hAnsi="Arial" w:cs="Arial"/>
        </w:rPr>
        <w:instrText>ADDIN paperpile_citation &lt;clusterId&gt;G113U499Q751N574&lt;/clusterId&gt;&lt;metadata&gt;&lt;citation&gt;&lt;id&gt;5e7014bb-2b72-0a5b-bdb2-6d3d6ee42ecc&lt;/id&gt;&lt;/citation&gt;&lt;/metadata&gt;&lt;data&gt;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&lt;/data&gt; \* MERGEFORMAT</w:instrText>
      </w:r>
      <w:r w:rsidR="00036F32" w:rsidRPr="00AA0B50">
        <w:rPr>
          <w:rFonts w:ascii="Arial" w:hAnsi="Arial" w:cs="Arial"/>
        </w:rPr>
        <w:fldChar w:fldCharType="separate"/>
      </w:r>
      <w:r w:rsidR="00AF53DC" w:rsidRPr="00AA0B50">
        <w:rPr>
          <w:rFonts w:ascii="Arial" w:hAnsi="Arial" w:cs="Arial"/>
          <w:noProof/>
        </w:rPr>
        <w:t>(Spielman, McGinnis and Ewens 1993)</w:t>
      </w:r>
      <w:r w:rsidR="00036F32" w:rsidRPr="00AA0B50">
        <w:rPr>
          <w:rFonts w:ascii="Arial" w:hAnsi="Arial" w:cs="Arial"/>
        </w:rPr>
        <w:fldChar w:fldCharType="end"/>
      </w:r>
      <w:commentRangeEnd w:id="16"/>
      <w:r w:rsidR="00CE7187" w:rsidRPr="00AA0B50">
        <w:rPr>
          <w:rStyle w:val="CommentReference"/>
          <w:rFonts w:ascii="Arial" w:hAnsi="Arial" w:cs="Arial"/>
          <w:rPrChange w:id="18" w:author="Gu, Wanjun" w:date="2024-04-03T22:58:00Z">
            <w:rPr>
              <w:rStyle w:val="CommentReference"/>
            </w:rPr>
          </w:rPrChange>
        </w:rPr>
        <w:commentReference w:id="16"/>
      </w:r>
      <w:r w:rsidRPr="00AA0B50">
        <w:rPr>
          <w:rFonts w:ascii="Arial" w:hAnsi="Arial" w:cs="Arial"/>
        </w:rPr>
        <w:t xml:space="preserve">. These tools are invaluable for unraveling genetic connections that account for family structure and relatedness, allowing for a more precise understanding of genetic inheritance patterns and their influence on diseases and traits. </w:t>
      </w:r>
      <w:commentRangeEnd w:id="17"/>
      <w:r w:rsidR="00111995" w:rsidRPr="00AA0B50">
        <w:rPr>
          <w:rStyle w:val="CommentReference"/>
          <w:rFonts w:ascii="Arial" w:hAnsi="Arial" w:cs="Arial"/>
          <w:rPrChange w:id="19" w:author="Gu, Wanjun" w:date="2024-04-03T22:58:00Z">
            <w:rPr>
              <w:rStyle w:val="CommentReference"/>
            </w:rPr>
          </w:rPrChange>
        </w:rPr>
        <w:commentReference w:id="17"/>
      </w:r>
      <w:r w:rsidRPr="00AA0B50">
        <w:rPr>
          <w:rFonts w:ascii="Arial" w:hAnsi="Arial" w:cs="Arial"/>
        </w:rPr>
        <w:t>However, the landscape of genetic methodologies is diverse, and despite the advances that accommodate relatedness, a significant number of genetic analyses</w:t>
      </w:r>
      <w:r w:rsidR="00591915" w:rsidRPr="00AA0B50">
        <w:rPr>
          <w:rFonts w:ascii="Arial" w:hAnsi="Arial" w:cs="Arial"/>
        </w:rPr>
        <w:t>:</w:t>
      </w:r>
      <w:r w:rsidR="003511B2" w:rsidRPr="00AA0B50">
        <w:rPr>
          <w:rFonts w:ascii="Arial" w:hAnsi="Arial" w:cs="Arial"/>
        </w:rPr>
        <w:t xml:space="preserve"> </w:t>
      </w:r>
      <w:r w:rsidRPr="00AA0B50">
        <w:rPr>
          <w:rFonts w:ascii="Arial" w:hAnsi="Arial" w:cs="Arial"/>
        </w:rPr>
        <w:t>selection scans</w:t>
      </w:r>
      <w:r w:rsidR="00006013" w:rsidRPr="00AA0B50">
        <w:rPr>
          <w:rFonts w:ascii="Arial" w:hAnsi="Arial" w:cs="Arial"/>
        </w:rPr>
        <w:t xml:space="preserve"> </w:t>
      </w:r>
      <w:r w:rsidR="00036F32" w:rsidRPr="00AA0B50">
        <w:rPr>
          <w:rFonts w:ascii="Arial" w:hAnsi="Arial" w:cs="Arial"/>
        </w:rPr>
        <w:fldChar w:fldCharType="begin" w:fldLock="1"/>
      </w:r>
      <w:r w:rsidR="00036F32" w:rsidRPr="00AA0B50">
        <w:rPr>
          <w:rFonts w:ascii="Arial" w:hAnsi="Arial" w:cs="Arial"/>
        </w:rPr>
        <w:instrText>ADDIN paperpile_citation &lt;clusterId&gt;H157O414K895H528&lt;/clusterId&gt;&lt;metadata&gt;&lt;citation&gt;&lt;id&gt;3df1bc51-422c-4bc9-8537-8a62a7c944f7&lt;/id&gt;&lt;/citation&gt;&lt;citation&gt;&lt;id&gt;5f971f59-d33b-41a7-a0da-22ae79dbad27&lt;/id&gt;&lt;/citation&gt;&lt;/metadata&gt;&lt;data&gt;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&lt;/data&gt; \* MERGEFORMAT</w:instrText>
      </w:r>
      <w:r w:rsidR="00036F32" w:rsidRPr="00AA0B50">
        <w:rPr>
          <w:rFonts w:ascii="Arial" w:hAnsi="Arial" w:cs="Arial"/>
        </w:rPr>
        <w:fldChar w:fldCharType="separate"/>
      </w:r>
      <w:r w:rsidR="00006013" w:rsidRPr="00AA0B50">
        <w:rPr>
          <w:rFonts w:ascii="Arial" w:hAnsi="Arial" w:cs="Arial"/>
          <w:noProof/>
        </w:rPr>
        <w:t>(Akbari et al. 2018, Booker, Jackson and Keightley 2017)</w:t>
      </w:r>
      <w:r w:rsidR="00036F32" w:rsidRPr="00AA0B50">
        <w:rPr>
          <w:rFonts w:ascii="Arial" w:hAnsi="Arial" w:cs="Arial"/>
        </w:rPr>
        <w:fldChar w:fldCharType="end"/>
      </w:r>
      <w:r w:rsidR="003511B2" w:rsidRPr="00AA0B50">
        <w:rPr>
          <w:rFonts w:ascii="Arial" w:hAnsi="Arial" w:cs="Arial"/>
        </w:rPr>
        <w:t xml:space="preserve">, </w:t>
      </w:r>
      <w:r w:rsidRPr="00AA0B50">
        <w:rPr>
          <w:rFonts w:ascii="Arial" w:hAnsi="Arial" w:cs="Arial"/>
        </w:rPr>
        <w:t>admixture mapping</w:t>
      </w:r>
      <w:r w:rsidR="00006013" w:rsidRPr="00AA0B50">
        <w:rPr>
          <w:rFonts w:ascii="Arial" w:hAnsi="Arial" w:cs="Arial"/>
        </w:rPr>
        <w:t xml:space="preserve"> </w:t>
      </w:r>
      <w:r w:rsidR="00036F32" w:rsidRPr="00AA0B50">
        <w:rPr>
          <w:rFonts w:ascii="Arial" w:hAnsi="Arial" w:cs="Arial"/>
        </w:rPr>
        <w:fldChar w:fldCharType="begin" w:fldLock="1"/>
      </w:r>
      <w:r w:rsidR="00113E64" w:rsidRPr="00AA0B50">
        <w:rPr>
          <w:rFonts w:ascii="Arial" w:hAnsi="Arial" w:cs="Arial"/>
        </w:rPr>
        <w:instrText>ADDIN paperpile_citation &lt;clusterId&gt;O749B196R487O111&lt;/clusterId&gt;&lt;metadata&gt;&lt;citation&gt;&lt;id&gt;9c979e19-dcb8-4440-a012-a7cff4da7943&lt;/id&gt;&lt;/citation&gt;&lt;/metadata&gt;&lt;data&gt;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&lt;/data&gt; \* MERGEFORMAT</w:instrText>
      </w:r>
      <w:r w:rsidR="00036F32" w:rsidRPr="00AA0B50">
        <w:rPr>
          <w:rFonts w:ascii="Arial" w:hAnsi="Arial" w:cs="Arial"/>
        </w:rPr>
        <w:fldChar w:fldCharType="separate"/>
      </w:r>
      <w:r w:rsidR="00006013" w:rsidRPr="00AA0B50">
        <w:rPr>
          <w:rFonts w:ascii="Arial" w:hAnsi="Arial" w:cs="Arial"/>
          <w:noProof/>
        </w:rPr>
        <w:t>(Ali-Khan and Daar 2010)</w:t>
      </w:r>
      <w:r w:rsidR="00036F32" w:rsidRPr="00AA0B50">
        <w:rPr>
          <w:rFonts w:ascii="Arial" w:hAnsi="Arial" w:cs="Arial"/>
        </w:rPr>
        <w:fldChar w:fldCharType="end"/>
      </w:r>
      <w:r w:rsidR="003511B2" w:rsidRPr="00AA0B50">
        <w:rPr>
          <w:rFonts w:ascii="Arial" w:hAnsi="Arial" w:cs="Arial"/>
        </w:rPr>
        <w:t>, gene by environment</w:t>
      </w:r>
      <w:r w:rsidR="00591915" w:rsidRPr="00AA0B50">
        <w:rPr>
          <w:rFonts w:ascii="Arial" w:hAnsi="Arial" w:cs="Arial"/>
        </w:rPr>
        <w:t xml:space="preserve"> interaction analysis </w:t>
      </w:r>
      <w:r w:rsidR="00591915" w:rsidRPr="00AA0B50">
        <w:rPr>
          <w:rFonts w:ascii="Arial" w:hAnsi="Arial" w:cs="Arial"/>
        </w:rPr>
        <w:fldChar w:fldCharType="begin" w:fldLock="1"/>
      </w:r>
      <w:r w:rsidR="00591915" w:rsidRPr="00AA0B50">
        <w:rPr>
          <w:rFonts w:ascii="Arial" w:hAnsi="Arial" w:cs="Arial"/>
        </w:rPr>
        <w:instrText>ADDIN paperpile_citation &lt;clusterId&gt;X723L173A554E275&lt;/clusterId&gt;&lt;metadata&gt;&lt;citation&gt;&lt;id&gt;e2472ca9-eaae-45c6-9696-10964641f250&lt;/id&gt;&lt;/citation&gt;&lt;citation&gt;&lt;id&gt;2460eb90-685e-4964-90af-1132d3d2a592&lt;/id&gt;&lt;/citation&gt;&lt;/metadata&gt;&lt;data&gt;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&lt;/data&gt; \* MERGEFORMAT</w:instrText>
      </w:r>
      <w:r w:rsidR="00591915" w:rsidRPr="00AA0B50">
        <w:rPr>
          <w:rFonts w:ascii="Arial" w:hAnsi="Arial" w:cs="Arial"/>
        </w:rPr>
        <w:fldChar w:fldCharType="separate"/>
      </w:r>
      <w:r w:rsidR="00591915" w:rsidRPr="00AA0B50">
        <w:rPr>
          <w:rFonts w:ascii="Arial" w:hAnsi="Arial" w:cs="Arial"/>
          <w:noProof/>
        </w:rPr>
        <w:t>(Ottman 1996, Virolainen et al. 2023)</w:t>
      </w:r>
      <w:r w:rsidR="00591915" w:rsidRPr="00AA0B50">
        <w:rPr>
          <w:rFonts w:ascii="Arial" w:hAnsi="Arial" w:cs="Arial"/>
        </w:rPr>
        <w:fldChar w:fldCharType="end"/>
      </w:r>
      <w:r w:rsidR="003511B2" w:rsidRPr="00AA0B50">
        <w:rPr>
          <w:rFonts w:ascii="Arial" w:hAnsi="Arial" w:cs="Arial"/>
        </w:rPr>
        <w:t>, and analyses across stratum</w:t>
      </w:r>
      <w:r w:rsidR="00591915" w:rsidRPr="00AA0B50">
        <w:rPr>
          <w:rFonts w:ascii="Arial" w:hAnsi="Arial" w:cs="Arial"/>
        </w:rPr>
        <w:t xml:space="preserve"> </w:t>
      </w:r>
      <w:r w:rsidR="00591915" w:rsidRPr="00AA0B50">
        <w:rPr>
          <w:rFonts w:ascii="Arial" w:hAnsi="Arial" w:cs="Arial"/>
        </w:rPr>
        <w:fldChar w:fldCharType="begin" w:fldLock="1"/>
      </w:r>
      <w:r w:rsidR="00591915" w:rsidRPr="00AA0B50">
        <w:rPr>
          <w:rFonts w:ascii="Arial" w:hAnsi="Arial" w:cs="Arial"/>
        </w:rPr>
        <w:instrText>ADDIN paperpile_citation &lt;clusterId&gt;Z787F844B235Z928&lt;/clusterId&gt;&lt;metadata&gt;&lt;citation&gt;&lt;id&gt;ae4bd1ab-0ada-46e2-95a9-e958e783c9b6&lt;/id&gt;&lt;/citation&gt;&lt;/metadata&gt;&lt;data&gt;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&lt;/data&gt; \* MERGEFORMAT</w:instrText>
      </w:r>
      <w:r w:rsidR="00591915" w:rsidRPr="00AA0B50">
        <w:rPr>
          <w:rFonts w:ascii="Arial" w:hAnsi="Arial" w:cs="Arial"/>
        </w:rPr>
        <w:fldChar w:fldCharType="separate"/>
      </w:r>
      <w:r w:rsidR="00591915" w:rsidRPr="00AA0B50">
        <w:rPr>
          <w:rFonts w:ascii="Arial" w:hAnsi="Arial" w:cs="Arial"/>
          <w:noProof/>
        </w:rPr>
        <w:t>(Winkler et al. 2017)</w:t>
      </w:r>
      <w:r w:rsidR="00591915" w:rsidRPr="00AA0B50">
        <w:rPr>
          <w:rFonts w:ascii="Arial" w:hAnsi="Arial" w:cs="Arial"/>
        </w:rPr>
        <w:fldChar w:fldCharType="end"/>
      </w:r>
      <w:r w:rsidRPr="00AA0B50">
        <w:rPr>
          <w:rFonts w:ascii="Arial" w:hAnsi="Arial" w:cs="Arial"/>
        </w:rPr>
        <w:t xml:space="preserve">, </w:t>
      </w:r>
      <w:r w:rsidR="003511B2" w:rsidRPr="00AA0B50">
        <w:rPr>
          <w:rFonts w:ascii="Arial" w:hAnsi="Arial" w:cs="Arial"/>
        </w:rPr>
        <w:t xml:space="preserve">require </w:t>
      </w:r>
      <w:r w:rsidRPr="00AA0B50">
        <w:rPr>
          <w:rFonts w:ascii="Arial" w:hAnsi="Arial" w:cs="Arial"/>
        </w:rPr>
        <w:t>stud</w:t>
      </w:r>
      <w:r w:rsidR="003511B2" w:rsidRPr="00AA0B50">
        <w:rPr>
          <w:rFonts w:ascii="Arial" w:hAnsi="Arial" w:cs="Arial"/>
        </w:rPr>
        <w:t>ies</w:t>
      </w:r>
      <w:r w:rsidRPr="00AA0B50">
        <w:rPr>
          <w:rFonts w:ascii="Arial" w:hAnsi="Arial" w:cs="Arial"/>
        </w:rPr>
        <w:t xml:space="preserve"> of unrelated individuals. </w:t>
      </w:r>
      <w:r w:rsidR="003511B2" w:rsidRPr="00AA0B50">
        <w:rPr>
          <w:rFonts w:ascii="Arial" w:hAnsi="Arial" w:cs="Arial"/>
          <w:strike/>
        </w:rPr>
        <w:t>I</w:t>
      </w:r>
      <w:r w:rsidR="003511B2" w:rsidRPr="00AA0B50">
        <w:rPr>
          <w:rFonts w:ascii="Arial" w:hAnsi="Arial" w:cs="Arial"/>
        </w:rPr>
        <w:t xml:space="preserve">nclusion of related subjects in these scenarios violates model assumptions of independence and </w:t>
      </w:r>
      <w:r w:rsidR="009F5402" w:rsidRPr="00AA0B50">
        <w:rPr>
          <w:rFonts w:ascii="Arial" w:hAnsi="Arial" w:cs="Arial"/>
        </w:rPr>
        <w:t xml:space="preserve">results in </w:t>
      </w:r>
      <w:r w:rsidR="003511B2" w:rsidRPr="00AA0B50">
        <w:rPr>
          <w:rFonts w:ascii="Arial" w:hAnsi="Arial" w:cs="Arial"/>
        </w:rPr>
        <w:t xml:space="preserve">inflation </w:t>
      </w:r>
      <w:r w:rsidR="009F5402" w:rsidRPr="00AA0B50">
        <w:rPr>
          <w:rFonts w:ascii="Arial" w:hAnsi="Arial" w:cs="Arial"/>
        </w:rPr>
        <w:t xml:space="preserve">of significance of </w:t>
      </w:r>
      <w:r w:rsidR="003511B2" w:rsidRPr="00AA0B50">
        <w:rPr>
          <w:rFonts w:ascii="Arial" w:hAnsi="Arial" w:cs="Arial"/>
        </w:rPr>
        <w:t xml:space="preserve">test statistics. </w:t>
      </w:r>
      <w:commentRangeStart w:id="20"/>
      <w:commentRangeEnd w:id="20"/>
      <w:r w:rsidR="003511B2" w:rsidRPr="00AA0B50">
        <w:rPr>
          <w:rStyle w:val="CommentReference"/>
          <w:rFonts w:ascii="Arial" w:hAnsi="Arial" w:cs="Arial"/>
          <w:rPrChange w:id="21" w:author="Gu, Wanjun" w:date="2024-04-03T22:58:00Z">
            <w:rPr>
              <w:rStyle w:val="CommentReference"/>
            </w:rPr>
          </w:rPrChange>
        </w:rPr>
        <w:commentReference w:id="20"/>
      </w:r>
    </w:p>
    <w:p w14:paraId="7DB47F2E" w14:textId="77777777" w:rsidR="003E24F3" w:rsidRPr="00AA0B50" w:rsidRDefault="003E24F3" w:rsidP="003E24F3">
      <w:pPr>
        <w:rPr>
          <w:rFonts w:ascii="Arial" w:hAnsi="Arial" w:cs="Arial"/>
        </w:rPr>
      </w:pPr>
    </w:p>
    <w:p w14:paraId="30175DB4" w14:textId="086D7E50" w:rsidR="00BD5E22" w:rsidRPr="00AA0B50" w:rsidRDefault="00EF532D">
      <w:pPr>
        <w:rPr>
          <w:rFonts w:ascii="Arial" w:hAnsi="Arial" w:cs="Arial"/>
        </w:rPr>
      </w:pPr>
      <w:r w:rsidRPr="00AA0B50">
        <w:rPr>
          <w:rFonts w:ascii="Arial" w:hAnsi="Arial" w:cs="Arial"/>
        </w:rPr>
        <w:t>Over the past two decades, population-based genetic studies have become a pivotal methodology for elucidating the relationships between genetic variants and complex human traits. The expansion of dataset sizes introduces complications such as cryptic relatedness</w:t>
      </w:r>
      <w:r w:rsidR="00BD5E22" w:rsidRPr="00AA0B50">
        <w:rPr>
          <w:rFonts w:ascii="Arial" w:hAnsi="Arial" w:cs="Arial"/>
        </w:rPr>
        <w:t xml:space="preserve"> </w:t>
      </w:r>
      <w:r w:rsidR="00BD5E22" w:rsidRPr="00AA0B50">
        <w:rPr>
          <w:rFonts w:ascii="Arial" w:hAnsi="Arial" w:cs="Arial"/>
        </w:rPr>
        <w:fldChar w:fldCharType="begin" w:fldLock="1"/>
      </w:r>
      <w:r w:rsidR="00BD5E22" w:rsidRPr="00AA0B50">
        <w:rPr>
          <w:rFonts w:ascii="Arial" w:hAnsi="Arial" w:cs="Arial"/>
        </w:rPr>
        <w:instrText>ADDIN paperpile_citation &lt;clusterId&gt;V678J955F316C139&lt;/clusterId&gt;&lt;metadata&gt;&lt;citation&gt;&lt;id&gt;d328adeb-c4fb-4ac9-8fed-73873752b223&lt;/id&gt;&lt;/citation&gt;&lt;/metadata&gt;&lt;data&gt;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&lt;/data&gt; \* MERGEFORMAT</w:instrText>
      </w:r>
      <w:r w:rsidR="00BD5E22" w:rsidRPr="00AA0B50">
        <w:rPr>
          <w:rFonts w:ascii="Arial" w:hAnsi="Arial" w:cs="Arial"/>
        </w:rPr>
        <w:fldChar w:fldCharType="separate"/>
      </w:r>
      <w:r w:rsidR="00BD5E22" w:rsidRPr="00AA0B50">
        <w:rPr>
          <w:rFonts w:ascii="Arial" w:hAnsi="Arial" w:cs="Arial"/>
          <w:noProof/>
        </w:rPr>
        <w:t>(Voight and Pritchard 2005)</w:t>
      </w:r>
      <w:r w:rsidR="00BD5E22" w:rsidRPr="00AA0B50">
        <w:rPr>
          <w:rFonts w:ascii="Arial" w:hAnsi="Arial" w:cs="Arial"/>
        </w:rPr>
        <w:fldChar w:fldCharType="end"/>
      </w:r>
      <w:r w:rsidRPr="00AA0B50">
        <w:rPr>
          <w:rFonts w:ascii="Arial" w:hAnsi="Arial" w:cs="Arial"/>
        </w:rPr>
        <w:t>, especially in expansive initiatives like the UK Biobank</w:t>
      </w:r>
      <w:r w:rsidR="00BD5E22" w:rsidRPr="00AA0B50">
        <w:rPr>
          <w:rFonts w:ascii="Arial" w:hAnsi="Arial" w:cs="Arial"/>
        </w:rPr>
        <w:t xml:space="preserve"> </w:t>
      </w:r>
      <w:r w:rsidR="00BD5E22" w:rsidRPr="00AA0B50">
        <w:rPr>
          <w:rFonts w:ascii="Arial" w:hAnsi="Arial" w:cs="Arial"/>
        </w:rPr>
        <w:fldChar w:fldCharType="begin" w:fldLock="1"/>
      </w:r>
      <w:r w:rsidR="00BD5E22" w:rsidRPr="00AA0B50">
        <w:rPr>
          <w:rFonts w:ascii="Arial" w:hAnsi="Arial" w:cs="Arial"/>
        </w:rPr>
        <w:instrText>ADDIN paperpile_citation &lt;clusterId&gt;V338I686E976C769&lt;/clusterId&gt;&lt;metadata&gt;&lt;citation&gt;&lt;id&gt;c40137fe-e115-4562-b2c8-4b7a6b848cae&lt;/id&gt;&lt;/citation&gt;&lt;/metadata&gt;&lt;data&gt;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&lt;/data&gt; \* MERGEFORMAT</w:instrText>
      </w:r>
      <w:r w:rsidR="00BD5E22" w:rsidRPr="00AA0B50">
        <w:rPr>
          <w:rFonts w:ascii="Arial" w:hAnsi="Arial" w:cs="Arial"/>
        </w:rPr>
        <w:fldChar w:fldCharType="separate"/>
      </w:r>
      <w:r w:rsidR="00BD5E22" w:rsidRPr="00AA0B50">
        <w:rPr>
          <w:rFonts w:ascii="Arial" w:hAnsi="Arial" w:cs="Arial"/>
          <w:noProof/>
        </w:rPr>
        <w:t>(Bycroft et al. 2018)</w:t>
      </w:r>
      <w:r w:rsidR="00BD5E22" w:rsidRPr="00AA0B50">
        <w:rPr>
          <w:rFonts w:ascii="Arial" w:hAnsi="Arial" w:cs="Arial"/>
        </w:rPr>
        <w:fldChar w:fldCharType="end"/>
      </w:r>
      <w:r w:rsidRPr="00AA0B50">
        <w:rPr>
          <w:rFonts w:ascii="Arial" w:hAnsi="Arial" w:cs="Arial"/>
        </w:rPr>
        <w:t xml:space="preserve"> or the Trans-Omics for Precision Medicine (</w:t>
      </w:r>
      <w:proofErr w:type="spellStart"/>
      <w:r w:rsidRPr="00AA0B50">
        <w:rPr>
          <w:rFonts w:ascii="Arial" w:hAnsi="Arial" w:cs="Arial"/>
        </w:rPr>
        <w:t>TOPMed</w:t>
      </w:r>
      <w:proofErr w:type="spellEnd"/>
      <w:r w:rsidRPr="00AA0B50">
        <w:rPr>
          <w:rFonts w:ascii="Arial" w:hAnsi="Arial" w:cs="Arial"/>
        </w:rPr>
        <w:t>) Program</w:t>
      </w:r>
      <w:r w:rsidR="00BD5E22" w:rsidRPr="00AA0B50">
        <w:rPr>
          <w:rFonts w:ascii="Arial" w:hAnsi="Arial" w:cs="Arial"/>
        </w:rPr>
        <w:t xml:space="preserve"> </w:t>
      </w:r>
      <w:r w:rsidR="00BD5E22" w:rsidRPr="00AA0B50">
        <w:rPr>
          <w:rFonts w:ascii="Arial" w:hAnsi="Arial" w:cs="Arial"/>
        </w:rPr>
        <w:fldChar w:fldCharType="begin" w:fldLock="1"/>
      </w:r>
      <w:r w:rsidR="00BD5E22" w:rsidRPr="00AA0B50">
        <w:rPr>
          <w:rFonts w:ascii="Arial" w:hAnsi="Arial" w:cs="Arial"/>
        </w:rPr>
        <w:instrText>ADDIN paperpile_citation &lt;clusterId&gt;J527X875M365Q988&lt;/clusterId&gt;&lt;metadata&gt;&lt;citation&gt;&lt;id&gt;9c283efc-cf6a-4d5a-aed0-d0b11d68cd94&lt;/id&gt;&lt;/citation&gt;&lt;/metadata&gt;&lt;data&gt;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&lt;/data&gt; \* MERGEFORMAT</w:instrText>
      </w:r>
      <w:r w:rsidR="00BD5E22" w:rsidRPr="00AA0B50">
        <w:rPr>
          <w:rFonts w:ascii="Arial" w:hAnsi="Arial" w:cs="Arial"/>
        </w:rPr>
        <w:fldChar w:fldCharType="separate"/>
      </w:r>
      <w:r w:rsidR="00BD5E22" w:rsidRPr="00AA0B50">
        <w:rPr>
          <w:rFonts w:ascii="Arial" w:hAnsi="Arial" w:cs="Arial"/>
          <w:noProof/>
        </w:rPr>
        <w:t>(Taliun et al. 2021)</w:t>
      </w:r>
      <w:r w:rsidR="00BD5E22" w:rsidRPr="00AA0B50">
        <w:rPr>
          <w:rFonts w:ascii="Arial" w:hAnsi="Arial" w:cs="Arial"/>
        </w:rPr>
        <w:fldChar w:fldCharType="end"/>
      </w:r>
      <w:r w:rsidRPr="00AA0B50">
        <w:rPr>
          <w:rFonts w:ascii="Arial" w:hAnsi="Arial" w:cs="Arial"/>
        </w:rPr>
        <w:t>. Cryptic relatedness entails unrecognized genetic connections among participants, presenting considerable obstacles in these large-scale endeavors. Consequently, it is imperative to refine the selection of study participants by assessing their genetic relatedness, albeit at the cost of excluding individuals with relevant phenotypes. This strategy, while reducing the inclusivity of certain phenotypic representations, is crucial to ensure the retention of a robust case sample size. The rationale behind this lies in the need to investigate not only prevalent conditions such as diabetes</w:t>
      </w:r>
      <w:r w:rsidR="00BD5E22" w:rsidRPr="00AA0B50">
        <w:rPr>
          <w:rFonts w:ascii="Arial" w:hAnsi="Arial" w:cs="Arial"/>
        </w:rPr>
        <w:t xml:space="preserve"> </w:t>
      </w:r>
      <w:r w:rsidR="00BD5E22" w:rsidRPr="00AA0B50">
        <w:rPr>
          <w:rFonts w:ascii="Arial" w:hAnsi="Arial" w:cs="Arial"/>
        </w:rPr>
        <w:fldChar w:fldCharType="begin" w:fldLock="1"/>
      </w:r>
      <w:r w:rsidR="00BD5E22" w:rsidRPr="00AA0B50">
        <w:rPr>
          <w:rFonts w:ascii="Arial" w:hAnsi="Arial" w:cs="Arial"/>
        </w:rPr>
        <w:instrText>ADDIN paperpile_citation &lt;clusterId&gt;P481W747S238P842&lt;/clusterId&gt;&lt;metadata&gt;&lt;citation&gt;&lt;id&gt;ccdd263f-9861-43f8-abd9-5bb82e198a3a&lt;/id&gt;&lt;/citation&gt;&lt;/metadata&gt;&lt;data&gt;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&lt;/data&gt; \* MERGEFORMAT</w:instrText>
      </w:r>
      <w:r w:rsidR="00BD5E22" w:rsidRPr="00AA0B50">
        <w:rPr>
          <w:rFonts w:ascii="Arial" w:hAnsi="Arial" w:cs="Arial"/>
        </w:rPr>
        <w:fldChar w:fldCharType="separate"/>
      </w:r>
      <w:r w:rsidR="00BD5E22" w:rsidRPr="00AA0B50">
        <w:rPr>
          <w:rFonts w:ascii="Arial" w:hAnsi="Arial" w:cs="Arial"/>
          <w:noProof/>
        </w:rPr>
        <w:t>(Ong et al. 2023)</w:t>
      </w:r>
      <w:r w:rsidR="00BD5E22" w:rsidRPr="00AA0B50">
        <w:rPr>
          <w:rFonts w:ascii="Arial" w:hAnsi="Arial" w:cs="Arial"/>
        </w:rPr>
        <w:fldChar w:fldCharType="end"/>
      </w:r>
      <w:r w:rsidRPr="00AA0B50">
        <w:rPr>
          <w:rFonts w:ascii="Arial" w:hAnsi="Arial" w:cs="Arial"/>
        </w:rPr>
        <w:t xml:space="preserve"> or obesity</w:t>
      </w:r>
      <w:r w:rsidR="00BD5E22" w:rsidRPr="00AA0B50">
        <w:rPr>
          <w:rFonts w:ascii="Arial" w:hAnsi="Arial" w:cs="Arial"/>
        </w:rPr>
        <w:t xml:space="preserve"> </w:t>
      </w:r>
      <w:r w:rsidR="00BD5E22" w:rsidRPr="00AA0B50">
        <w:rPr>
          <w:rFonts w:ascii="Arial" w:hAnsi="Arial" w:cs="Arial"/>
        </w:rPr>
        <w:fldChar w:fldCharType="begin" w:fldLock="1"/>
      </w:r>
      <w:r w:rsidR="00BD5E22" w:rsidRPr="00AA0B50">
        <w:rPr>
          <w:rFonts w:ascii="Arial" w:hAnsi="Arial" w:cs="Arial"/>
        </w:rPr>
        <w:instrText>ADDIN paperpile_citation &lt;clusterId&gt;H427V774K264I878&lt;/clusterId&gt;&lt;metadata&gt;&lt;citation&gt;&lt;id&gt;20261c13-452d-4efd-8d38-8eb0c735f7d7&lt;/id&gt;&lt;/citation&gt;&lt;/metadata&gt;&lt;data&gt;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&lt;/data&gt; \* MERGEFORMAT</w:instrText>
      </w:r>
      <w:r w:rsidR="00BD5E22" w:rsidRPr="00AA0B50">
        <w:rPr>
          <w:rFonts w:ascii="Arial" w:hAnsi="Arial" w:cs="Arial"/>
        </w:rPr>
        <w:fldChar w:fldCharType="separate"/>
      </w:r>
      <w:r w:rsidR="00BD5E22" w:rsidRPr="00AA0B50">
        <w:rPr>
          <w:rFonts w:ascii="Arial" w:hAnsi="Arial" w:cs="Arial"/>
          <w:noProof/>
        </w:rPr>
        <w:t>(Hruby and Hu 2015)</w:t>
      </w:r>
      <w:r w:rsidR="00BD5E22" w:rsidRPr="00AA0B50">
        <w:rPr>
          <w:rFonts w:ascii="Arial" w:hAnsi="Arial" w:cs="Arial"/>
        </w:rPr>
        <w:fldChar w:fldCharType="end"/>
      </w:r>
      <w:r w:rsidRPr="00AA0B50">
        <w:rPr>
          <w:rFonts w:ascii="Arial" w:hAnsi="Arial" w:cs="Arial"/>
        </w:rPr>
        <w:t xml:space="preserve"> but also the gene-environment interactions associated with these traits. The lack of sufficient cases often results in underpowered analyses in gene-environment interaction studies</w:t>
      </w:r>
      <w:r w:rsidR="00BD5E22" w:rsidRPr="00AA0B50">
        <w:rPr>
          <w:rFonts w:ascii="Arial" w:hAnsi="Arial" w:cs="Arial"/>
        </w:rPr>
        <w:t xml:space="preserve"> and many other analytic techniques</w:t>
      </w:r>
      <w:r w:rsidRPr="00AA0B50">
        <w:rPr>
          <w:rFonts w:ascii="Arial" w:hAnsi="Arial" w:cs="Arial"/>
        </w:rPr>
        <w:t xml:space="preserve">. Furthermore, the imperative to optimize the number of case subjects becomes even more critical when examining the genetics of rarer phenotypes, where every individual case contributes significantly to the </w:t>
      </w:r>
      <w:r w:rsidR="00BD5E22" w:rsidRPr="00AA0B50">
        <w:rPr>
          <w:rFonts w:ascii="Arial" w:hAnsi="Arial" w:cs="Arial"/>
        </w:rPr>
        <w:t>understanding</w:t>
      </w:r>
      <w:r w:rsidRPr="00AA0B50">
        <w:rPr>
          <w:rFonts w:ascii="Arial" w:hAnsi="Arial" w:cs="Arial"/>
        </w:rPr>
        <w:t xml:space="preserve"> of</w:t>
      </w:r>
      <w:r w:rsidR="00BD5E22" w:rsidRPr="00AA0B50">
        <w:rPr>
          <w:rFonts w:ascii="Arial" w:hAnsi="Arial" w:cs="Arial"/>
        </w:rPr>
        <w:t xml:space="preserve"> the</w:t>
      </w:r>
      <w:r w:rsidRPr="00AA0B50">
        <w:rPr>
          <w:rFonts w:ascii="Arial" w:hAnsi="Arial" w:cs="Arial"/>
        </w:rPr>
        <w:t xml:space="preserve"> genetic </w:t>
      </w:r>
      <w:r w:rsidR="00BD5E22" w:rsidRPr="00AA0B50">
        <w:rPr>
          <w:rFonts w:ascii="Arial" w:hAnsi="Arial" w:cs="Arial"/>
        </w:rPr>
        <w:t>architecture</w:t>
      </w:r>
      <w:r w:rsidRPr="00AA0B50">
        <w:rPr>
          <w:rFonts w:ascii="Arial" w:hAnsi="Arial" w:cs="Arial"/>
        </w:rPr>
        <w:t>. For conditions with lower incidence rates</w:t>
      </w:r>
      <w:r w:rsidR="00BD5E22" w:rsidRPr="00AA0B50">
        <w:rPr>
          <w:rFonts w:ascii="Arial" w:hAnsi="Arial" w:cs="Arial"/>
        </w:rPr>
        <w:t xml:space="preserve">, </w:t>
      </w:r>
      <w:r w:rsidRPr="00AA0B50">
        <w:rPr>
          <w:rFonts w:ascii="Arial" w:hAnsi="Arial" w:cs="Arial"/>
        </w:rPr>
        <w:t>such as colo</w:t>
      </w:r>
      <w:r w:rsidR="00BD5E22" w:rsidRPr="00AA0B50">
        <w:rPr>
          <w:rFonts w:ascii="Arial" w:hAnsi="Arial" w:cs="Arial"/>
        </w:rPr>
        <w:t>rectal</w:t>
      </w:r>
      <w:r w:rsidRPr="00AA0B50">
        <w:rPr>
          <w:rFonts w:ascii="Arial" w:hAnsi="Arial" w:cs="Arial"/>
        </w:rPr>
        <w:t xml:space="preserve"> cancer</w:t>
      </w:r>
      <w:r w:rsidR="00BD5E22" w:rsidRPr="00AA0B50">
        <w:rPr>
          <w:rFonts w:ascii="Arial" w:hAnsi="Arial" w:cs="Arial"/>
        </w:rPr>
        <w:t xml:space="preserve"> </w:t>
      </w:r>
      <w:r w:rsidR="00BD5E22" w:rsidRPr="00AA0B50">
        <w:rPr>
          <w:rFonts w:ascii="Arial" w:hAnsi="Arial" w:cs="Arial"/>
        </w:rPr>
        <w:fldChar w:fldCharType="begin" w:fldLock="1"/>
      </w:r>
      <w:r w:rsidR="00BD5E22" w:rsidRPr="00AA0B50">
        <w:rPr>
          <w:rFonts w:ascii="Arial" w:hAnsi="Arial" w:cs="Arial"/>
        </w:rPr>
        <w:instrText>ADDIN paperpile_citation &lt;clusterId&gt;Z521N517C298G882&lt;/clusterId&gt;&lt;metadata&gt;&lt;citation&gt;&lt;id&gt;24fb4755-ccc8-418d-a55c-0ea6a2633027&lt;/id&gt;&lt;/citation&gt;&lt;/metadata&gt;&lt;data&gt;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&lt;/data&gt; \* MERGEFORMAT</w:instrText>
      </w:r>
      <w:r w:rsidR="00BD5E22" w:rsidRPr="00AA0B50">
        <w:rPr>
          <w:rFonts w:ascii="Arial" w:hAnsi="Arial" w:cs="Arial"/>
        </w:rPr>
        <w:fldChar w:fldCharType="separate"/>
      </w:r>
      <w:r w:rsidR="00BD5E22" w:rsidRPr="00AA0B50">
        <w:rPr>
          <w:rFonts w:ascii="Arial" w:hAnsi="Arial" w:cs="Arial"/>
          <w:noProof/>
        </w:rPr>
        <w:t>(Rawla, Sunkara and Barsouk 2019)</w:t>
      </w:r>
      <w:r w:rsidR="00BD5E22" w:rsidRPr="00AA0B50">
        <w:rPr>
          <w:rFonts w:ascii="Arial" w:hAnsi="Arial" w:cs="Arial"/>
        </w:rPr>
        <w:fldChar w:fldCharType="end"/>
      </w:r>
      <w:r w:rsidRPr="00AA0B50">
        <w:rPr>
          <w:rFonts w:ascii="Arial" w:hAnsi="Arial" w:cs="Arial"/>
        </w:rPr>
        <w:t>, neuroblastoma</w:t>
      </w:r>
      <w:r w:rsidR="00BD5E22" w:rsidRPr="00AA0B50">
        <w:rPr>
          <w:rFonts w:ascii="Arial" w:hAnsi="Arial" w:cs="Arial"/>
        </w:rPr>
        <w:t xml:space="preserve"> </w:t>
      </w:r>
      <w:r w:rsidR="00BD5E22" w:rsidRPr="00AA0B50">
        <w:rPr>
          <w:rFonts w:ascii="Arial" w:hAnsi="Arial" w:cs="Arial"/>
        </w:rPr>
        <w:fldChar w:fldCharType="begin" w:fldLock="1"/>
      </w:r>
      <w:r w:rsidR="00BD5E22" w:rsidRPr="00AA0B50">
        <w:rPr>
          <w:rFonts w:ascii="Arial" w:hAnsi="Arial" w:cs="Arial"/>
        </w:rPr>
        <w:instrText>ADDIN paperpile_citation &lt;clusterId&gt;L232Z382V972S493&lt;/clusterId&gt;&lt;metadata&gt;&lt;citation&gt;&lt;id&gt;6ca5c4b4-e173-4a6b-beea-ae1b48a45528&lt;/id&gt;&lt;/citation&gt;&lt;/metadata&gt;&lt;data&gt;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&lt;/data&gt; \* MERGEFORMAT</w:instrText>
      </w:r>
      <w:r w:rsidR="00BD5E22" w:rsidRPr="00AA0B50">
        <w:rPr>
          <w:rFonts w:ascii="Arial" w:hAnsi="Arial" w:cs="Arial"/>
        </w:rPr>
        <w:fldChar w:fldCharType="separate"/>
      </w:r>
      <w:r w:rsidR="00BD5E22" w:rsidRPr="00AA0B50">
        <w:rPr>
          <w:rFonts w:ascii="Arial" w:hAnsi="Arial" w:cs="Arial"/>
          <w:noProof/>
        </w:rPr>
        <w:t>(Yan et al. 2020)</w:t>
      </w:r>
      <w:r w:rsidR="00BD5E22" w:rsidRPr="00AA0B50">
        <w:rPr>
          <w:rFonts w:ascii="Arial" w:hAnsi="Arial" w:cs="Arial"/>
        </w:rPr>
        <w:fldChar w:fldCharType="end"/>
      </w:r>
      <w:r w:rsidRPr="00AA0B50">
        <w:rPr>
          <w:rFonts w:ascii="Arial" w:hAnsi="Arial" w:cs="Arial"/>
        </w:rPr>
        <w:t>, psychiatric disorders like schizophrenia</w:t>
      </w:r>
      <w:r w:rsidR="00BD5E22" w:rsidRPr="00AA0B50">
        <w:rPr>
          <w:rFonts w:ascii="Arial" w:hAnsi="Arial" w:cs="Arial"/>
        </w:rPr>
        <w:t xml:space="preserve"> </w:t>
      </w:r>
      <w:r w:rsidR="00BD5E22" w:rsidRPr="00AA0B50">
        <w:rPr>
          <w:rFonts w:ascii="Arial" w:hAnsi="Arial" w:cs="Arial"/>
        </w:rPr>
        <w:fldChar w:fldCharType="begin" w:fldLock="1"/>
      </w:r>
      <w:r w:rsidR="00BD5E22" w:rsidRPr="00AA0B50">
        <w:rPr>
          <w:rFonts w:ascii="Arial" w:hAnsi="Arial" w:cs="Arial"/>
        </w:rPr>
        <w:instrText>ADDIN paperpile_citation &lt;clusterId&gt;K591Y658U338S753&lt;/clusterId&gt;&lt;metadata&gt;&lt;citation&gt;&lt;id&gt;f7fab64c-f761-4ca8-bc55-f3863b9a8622&lt;/id&gt;&lt;/citation&gt;&lt;/metadata&gt;&lt;data&gt;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&lt;/data&gt; \* MERGEFORMAT</w:instrText>
      </w:r>
      <w:r w:rsidR="00BD5E22" w:rsidRPr="00AA0B50">
        <w:rPr>
          <w:rFonts w:ascii="Arial" w:hAnsi="Arial" w:cs="Arial"/>
        </w:rPr>
        <w:fldChar w:fldCharType="separate"/>
      </w:r>
      <w:r w:rsidR="00BD5E22" w:rsidRPr="00AA0B50">
        <w:rPr>
          <w:rFonts w:ascii="Arial" w:hAnsi="Arial" w:cs="Arial"/>
          <w:noProof/>
        </w:rPr>
        <w:t>(Charlson et al. 2018)</w:t>
      </w:r>
      <w:r w:rsidR="00BD5E22" w:rsidRPr="00AA0B50">
        <w:rPr>
          <w:rFonts w:ascii="Arial" w:hAnsi="Arial" w:cs="Arial"/>
        </w:rPr>
        <w:fldChar w:fldCharType="end"/>
      </w:r>
      <w:r w:rsidRPr="00AA0B50">
        <w:rPr>
          <w:rFonts w:ascii="Arial" w:hAnsi="Arial" w:cs="Arial"/>
        </w:rPr>
        <w:t xml:space="preserve"> and autism</w:t>
      </w:r>
      <w:r w:rsidR="00BD5E22" w:rsidRPr="00AA0B50">
        <w:rPr>
          <w:rFonts w:ascii="Arial" w:hAnsi="Arial" w:cs="Arial"/>
        </w:rPr>
        <w:t xml:space="preserve"> </w:t>
      </w:r>
      <w:r w:rsidR="00BD5E22" w:rsidRPr="00AA0B50">
        <w:rPr>
          <w:rFonts w:ascii="Arial" w:hAnsi="Arial" w:cs="Arial"/>
        </w:rPr>
        <w:fldChar w:fldCharType="begin" w:fldLock="1"/>
      </w:r>
      <w:r w:rsidR="00BD5E22" w:rsidRPr="00AA0B50">
        <w:rPr>
          <w:rFonts w:ascii="Arial" w:hAnsi="Arial" w:cs="Arial"/>
        </w:rPr>
        <w:instrText>ADDIN paperpile_citation &lt;clusterId&gt;X373L463H753E544&lt;/clusterId&gt;&lt;metadata&gt;&lt;citation&gt;&lt;id&gt;b7d4541e-ae04-45a3-a364-cccee0290a62&lt;/id&gt;&lt;/citation&gt;&lt;/metadata&gt;&lt;data&gt;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&lt;/data&gt; \* MERGEFORMAT</w:instrText>
      </w:r>
      <w:r w:rsidR="00BD5E22" w:rsidRPr="00AA0B50">
        <w:rPr>
          <w:rFonts w:ascii="Arial" w:hAnsi="Arial" w:cs="Arial"/>
        </w:rPr>
        <w:fldChar w:fldCharType="separate"/>
      </w:r>
      <w:r w:rsidR="00BD5E22" w:rsidRPr="00AA0B50">
        <w:rPr>
          <w:rFonts w:ascii="Arial" w:hAnsi="Arial" w:cs="Arial"/>
          <w:noProof/>
        </w:rPr>
        <w:t>(Talantseva et al. 2023)</w:t>
      </w:r>
      <w:r w:rsidR="00BD5E22" w:rsidRPr="00AA0B50">
        <w:rPr>
          <w:rFonts w:ascii="Arial" w:hAnsi="Arial" w:cs="Arial"/>
        </w:rPr>
        <w:fldChar w:fldCharType="end"/>
      </w:r>
      <w:r w:rsidRPr="00AA0B50">
        <w:rPr>
          <w:rFonts w:ascii="Arial" w:hAnsi="Arial" w:cs="Arial"/>
        </w:rPr>
        <w:t>, as well as autoimmune diseases like Lupu</w:t>
      </w:r>
      <w:r w:rsidR="00BD5E22" w:rsidRPr="00AA0B50">
        <w:rPr>
          <w:rFonts w:ascii="Arial" w:hAnsi="Arial" w:cs="Arial"/>
        </w:rPr>
        <w:t xml:space="preserve">s </w:t>
      </w:r>
      <w:r w:rsidR="00BD5E22" w:rsidRPr="00AA0B50">
        <w:rPr>
          <w:rFonts w:ascii="Arial" w:hAnsi="Arial" w:cs="Arial"/>
        </w:rPr>
        <w:fldChar w:fldCharType="begin" w:fldLock="1"/>
      </w:r>
      <w:r w:rsidR="00BD5E22" w:rsidRPr="00AA0B50">
        <w:rPr>
          <w:rFonts w:ascii="Arial" w:hAnsi="Arial" w:cs="Arial"/>
        </w:rPr>
        <w:instrText>ADDIN paperpile_citation &lt;clusterId&gt;N976B133Q424N247&lt;/clusterId&gt;&lt;metadata&gt;&lt;citation&gt;&lt;id&gt;fd70e8ea-cd22-4531-b621-d17c5719187e&lt;/id&gt;&lt;/citation&gt;&lt;/metadata&gt;&lt;data&gt;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&lt;/data&gt; \* MERGEFORMAT</w:instrText>
      </w:r>
      <w:r w:rsidR="00BD5E22" w:rsidRPr="00AA0B50">
        <w:rPr>
          <w:rFonts w:ascii="Arial" w:hAnsi="Arial" w:cs="Arial"/>
        </w:rPr>
        <w:fldChar w:fldCharType="separate"/>
      </w:r>
      <w:r w:rsidR="00BD5E22" w:rsidRPr="00AA0B50">
        <w:rPr>
          <w:rFonts w:ascii="Arial" w:hAnsi="Arial" w:cs="Arial"/>
          <w:noProof/>
        </w:rPr>
        <w:t>(Tian et al. 2023)</w:t>
      </w:r>
      <w:r w:rsidR="00BD5E22" w:rsidRPr="00AA0B50">
        <w:rPr>
          <w:rFonts w:ascii="Arial" w:hAnsi="Arial" w:cs="Arial"/>
        </w:rPr>
        <w:fldChar w:fldCharType="end"/>
      </w:r>
      <w:r w:rsidR="00BD5E22" w:rsidRPr="00AA0B50">
        <w:rPr>
          <w:rFonts w:ascii="Arial" w:hAnsi="Arial" w:cs="Arial"/>
        </w:rPr>
        <w:t xml:space="preserve">, </w:t>
      </w:r>
      <w:r w:rsidRPr="00AA0B50">
        <w:rPr>
          <w:rFonts w:ascii="Arial" w:hAnsi="Arial" w:cs="Arial"/>
        </w:rPr>
        <w:t xml:space="preserve">algorithms designed to maximize case sample size while excluding related individuals </w:t>
      </w:r>
      <w:r w:rsidR="00BD5E22" w:rsidRPr="00AA0B50">
        <w:rPr>
          <w:rFonts w:ascii="Arial" w:hAnsi="Arial" w:cs="Arial"/>
        </w:rPr>
        <w:t xml:space="preserve">can drastically benefit the studies </w:t>
      </w:r>
      <w:r w:rsidR="00BD5E22" w:rsidRPr="00AA0B50">
        <w:rPr>
          <w:rFonts w:ascii="Arial" w:hAnsi="Arial" w:cs="Arial"/>
        </w:rPr>
        <w:t xml:space="preserve">uncovering </w:t>
      </w:r>
      <w:r w:rsidR="00BD5E22" w:rsidRPr="00AA0B50">
        <w:rPr>
          <w:rFonts w:ascii="Arial" w:hAnsi="Arial" w:cs="Arial"/>
        </w:rPr>
        <w:t xml:space="preserve">the genetics of the traits and </w:t>
      </w:r>
      <w:r w:rsidR="00BD5E22" w:rsidRPr="00AA0B50">
        <w:rPr>
          <w:rFonts w:ascii="Arial" w:hAnsi="Arial" w:cs="Arial"/>
        </w:rPr>
        <w:t>complex trait correlations</w:t>
      </w:r>
      <w:r w:rsidRPr="00AA0B50">
        <w:rPr>
          <w:rFonts w:ascii="Arial" w:hAnsi="Arial" w:cs="Arial"/>
        </w:rPr>
        <w:t xml:space="preserve">. </w:t>
      </w:r>
    </w:p>
    <w:p w14:paraId="671F1FB1" w14:textId="77777777" w:rsidR="005F4277" w:rsidRPr="00AA0B50" w:rsidRDefault="005F4277">
      <w:pPr>
        <w:rPr>
          <w:rFonts w:ascii="Arial" w:hAnsi="Arial" w:cs="Arial"/>
        </w:rPr>
      </w:pPr>
    </w:p>
    <w:p w14:paraId="5A9DDAB1" w14:textId="1FA4D741" w:rsidR="00857623" w:rsidRPr="00AA0B50" w:rsidRDefault="00857623">
      <w:pPr>
        <w:rPr>
          <w:rFonts w:ascii="Arial" w:hAnsi="Arial" w:cs="Arial"/>
        </w:rPr>
      </w:pPr>
      <w:commentRangeStart w:id="22"/>
      <w:r w:rsidRPr="00AA0B50">
        <w:rPr>
          <w:rFonts w:ascii="Arial" w:hAnsi="Arial" w:cs="Arial"/>
        </w:rPr>
        <w:t>The</w:t>
      </w:r>
      <w:r w:rsidR="008B23E2" w:rsidRPr="00AA0B50">
        <w:rPr>
          <w:rFonts w:ascii="Arial" w:hAnsi="Arial" w:cs="Arial"/>
        </w:rPr>
        <w:t xml:space="preserve">re are several tools and </w:t>
      </w:r>
      <w:r w:rsidRPr="00AA0B50">
        <w:rPr>
          <w:rFonts w:ascii="Arial" w:hAnsi="Arial" w:cs="Arial"/>
        </w:rPr>
        <w:t>approach</w:t>
      </w:r>
      <w:r w:rsidR="008B23E2" w:rsidRPr="00AA0B50">
        <w:rPr>
          <w:rFonts w:ascii="Arial" w:hAnsi="Arial" w:cs="Arial"/>
        </w:rPr>
        <w:t>es</w:t>
      </w:r>
      <w:r w:rsidRPr="00AA0B50">
        <w:rPr>
          <w:rFonts w:ascii="Arial" w:hAnsi="Arial" w:cs="Arial"/>
        </w:rPr>
        <w:t xml:space="preserve"> to manag</w:t>
      </w:r>
      <w:r w:rsidR="008B23E2" w:rsidRPr="00AA0B50">
        <w:rPr>
          <w:rFonts w:ascii="Arial" w:hAnsi="Arial" w:cs="Arial"/>
        </w:rPr>
        <w:t>e</w:t>
      </w:r>
      <w:r w:rsidRPr="00AA0B50">
        <w:rPr>
          <w:rFonts w:ascii="Arial" w:hAnsi="Arial" w:cs="Arial"/>
        </w:rPr>
        <w:t xml:space="preserve"> related subjects</w:t>
      </w:r>
      <w:r w:rsidR="008B23E2" w:rsidRPr="00AA0B50">
        <w:rPr>
          <w:rFonts w:ascii="Arial" w:hAnsi="Arial" w:cs="Arial"/>
        </w:rPr>
        <w:t xml:space="preserve"> in a study</w:t>
      </w:r>
      <w:r w:rsidRPr="00AA0B50">
        <w:rPr>
          <w:rFonts w:ascii="Arial" w:hAnsi="Arial" w:cs="Arial"/>
        </w:rPr>
        <w:t xml:space="preserve">, </w:t>
      </w:r>
      <w:r w:rsidR="008B23E2" w:rsidRPr="00AA0B50">
        <w:rPr>
          <w:rFonts w:ascii="Arial" w:hAnsi="Arial" w:cs="Arial"/>
        </w:rPr>
        <w:t xml:space="preserve">including </w:t>
      </w:r>
      <w:r w:rsidR="00113E64" w:rsidRPr="00AA0B50">
        <w:rPr>
          <w:rFonts w:ascii="Arial" w:hAnsi="Arial" w:cs="Arial"/>
        </w:rPr>
        <w:t>KING</w:t>
      </w:r>
      <w:r w:rsidR="00006013" w:rsidRPr="00AA0B50">
        <w:rPr>
          <w:rFonts w:ascii="Arial" w:hAnsi="Arial" w:cs="Arial"/>
        </w:rPr>
        <w:t xml:space="preserve"> </w:t>
      </w:r>
      <w:r w:rsidR="00113E64" w:rsidRPr="00AA0B50">
        <w:rPr>
          <w:rFonts w:ascii="Arial" w:hAnsi="Arial" w:cs="Arial"/>
        </w:rPr>
        <w:fldChar w:fldCharType="begin" w:fldLock="1"/>
      </w:r>
      <w:r w:rsidR="00113E64" w:rsidRPr="00AA0B50">
        <w:rPr>
          <w:rFonts w:ascii="Arial" w:hAnsi="Arial" w:cs="Arial"/>
        </w:rPr>
        <w:instrText>ADDIN paperpile_citation &lt;clusterId&gt;M975A133P423N237&lt;/clusterId&gt;&lt;metadata&gt;&lt;citation&gt;&lt;id&gt;2cf3926c-cd10-435a-b2a6-5150d036b7dc&lt;/id&gt;&lt;/citation&gt;&lt;/metadata&gt;&lt;data&gt;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&lt;/data&gt; \* MERGEFORMAT</w:instrText>
      </w:r>
      <w:r w:rsidR="00113E64" w:rsidRPr="00AA0B50">
        <w:rPr>
          <w:rFonts w:ascii="Arial" w:hAnsi="Arial" w:cs="Arial"/>
        </w:rPr>
        <w:fldChar w:fldCharType="separate"/>
      </w:r>
      <w:r w:rsidR="00006013" w:rsidRPr="00AA0B50">
        <w:rPr>
          <w:rFonts w:ascii="Arial" w:hAnsi="Arial" w:cs="Arial"/>
          <w:noProof/>
        </w:rPr>
        <w:t>(Manichaikul et al. 2010)</w:t>
      </w:r>
      <w:r w:rsidR="00113E64" w:rsidRPr="00AA0B50">
        <w:rPr>
          <w:rFonts w:ascii="Arial" w:hAnsi="Arial" w:cs="Arial"/>
        </w:rPr>
        <w:fldChar w:fldCharType="end"/>
      </w:r>
      <w:r w:rsidR="00AF53DC" w:rsidRPr="00AA0B50">
        <w:rPr>
          <w:rFonts w:ascii="Arial" w:hAnsi="Arial" w:cs="Arial"/>
        </w:rPr>
        <w:t xml:space="preserve">, </w:t>
      </w:r>
      <w:r w:rsidR="008B23E2" w:rsidRPr="00AA0B50">
        <w:rPr>
          <w:rFonts w:ascii="Arial" w:hAnsi="Arial" w:cs="Arial"/>
        </w:rPr>
        <w:t xml:space="preserve">PLINK2 </w:t>
      </w:r>
      <w:r w:rsidR="00113E64" w:rsidRPr="00AA0B50">
        <w:rPr>
          <w:rFonts w:ascii="Arial" w:hAnsi="Arial" w:cs="Arial"/>
        </w:rPr>
        <w:fldChar w:fldCharType="begin" w:fldLock="1"/>
      </w:r>
      <w:r w:rsidR="00113E64" w:rsidRPr="00AA0B50">
        <w:rPr>
          <w:rFonts w:ascii="Arial" w:hAnsi="Arial" w:cs="Arial"/>
        </w:rPr>
        <w:instrText>ADDIN paperpile_citation &lt;clusterId&gt;Y473L463H853F544&lt;/clusterId&gt;&lt;metadata&gt;&lt;citation&gt;&lt;id&gt;b6a75580-8208-4ea8-a95b-c074d15526d6&lt;/id&gt;&lt;/citation&gt;&lt;/metadata&gt;&lt;data&gt;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&lt;/data&gt; \* MERGEFORMAT</w:instrText>
      </w:r>
      <w:r w:rsidR="00113E64" w:rsidRPr="00AA0B50">
        <w:rPr>
          <w:rFonts w:ascii="Arial" w:hAnsi="Arial" w:cs="Arial"/>
        </w:rPr>
        <w:fldChar w:fldCharType="separate"/>
      </w:r>
      <w:r w:rsidR="00006013" w:rsidRPr="00AA0B50">
        <w:rPr>
          <w:rFonts w:ascii="Arial" w:hAnsi="Arial" w:cs="Arial"/>
          <w:noProof/>
        </w:rPr>
        <w:t>(Chang et al. 2015)</w:t>
      </w:r>
      <w:r w:rsidR="00113E64" w:rsidRPr="00AA0B50">
        <w:rPr>
          <w:rFonts w:ascii="Arial" w:hAnsi="Arial" w:cs="Arial"/>
        </w:rPr>
        <w:fldChar w:fldCharType="end"/>
      </w:r>
      <w:commentRangeEnd w:id="22"/>
      <w:r w:rsidR="00C04353" w:rsidRPr="00AA0B50">
        <w:rPr>
          <w:rStyle w:val="CommentReference"/>
          <w:rFonts w:ascii="Arial" w:hAnsi="Arial" w:cs="Arial"/>
          <w:rPrChange w:id="23" w:author="Gu, Wanjun" w:date="2024-04-03T22:58:00Z">
            <w:rPr>
              <w:rStyle w:val="CommentReference"/>
            </w:rPr>
          </w:rPrChange>
        </w:rPr>
        <w:commentReference w:id="22"/>
      </w:r>
      <w:r w:rsidR="00AF53DC" w:rsidRPr="00AA0B50">
        <w:rPr>
          <w:rFonts w:ascii="Arial" w:hAnsi="Arial" w:cs="Arial"/>
        </w:rPr>
        <w:t xml:space="preserve">, Friends and family </w:t>
      </w:r>
      <w:r w:rsidR="00AF53DC" w:rsidRPr="00AA0B50">
        <w:rPr>
          <w:rFonts w:ascii="Arial" w:hAnsi="Arial" w:cs="Arial"/>
        </w:rPr>
        <w:fldChar w:fldCharType="begin" w:fldLock="1"/>
      </w:r>
      <w:r w:rsidR="00AF53DC" w:rsidRPr="00AA0B50">
        <w:rPr>
          <w:rFonts w:ascii="Arial" w:hAnsi="Arial" w:cs="Arial"/>
        </w:rPr>
        <w:instrText>ADDIN paperpile_citation &lt;clusterId&gt;O443V491R881P574&lt;/clusterId&gt;&lt;metadata&gt;&lt;citation&gt;&lt;id&gt;68fd3942-e33a-077b-8422-c93400f00da1&lt;/id&gt;&lt;/citation&gt;&lt;/metadata&gt;&lt;data&gt;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&lt;/data&gt; \* MERGEFORMAT</w:instrText>
      </w:r>
      <w:r w:rsidR="00AF53DC" w:rsidRPr="00AA0B50">
        <w:rPr>
          <w:rFonts w:ascii="Arial" w:hAnsi="Arial" w:cs="Arial"/>
        </w:rPr>
        <w:fldChar w:fldCharType="separate"/>
      </w:r>
      <w:r w:rsidR="00AF53DC" w:rsidRPr="00AA0B50">
        <w:rPr>
          <w:rFonts w:ascii="Arial" w:hAnsi="Arial" w:cs="Arial"/>
          <w:noProof/>
        </w:rPr>
        <w:t>(de Jager et al. 2017)</w:t>
      </w:r>
      <w:r w:rsidR="00AF53DC" w:rsidRPr="00AA0B50">
        <w:rPr>
          <w:rFonts w:ascii="Arial" w:hAnsi="Arial" w:cs="Arial"/>
        </w:rPr>
        <w:fldChar w:fldCharType="end"/>
      </w:r>
      <w:r w:rsidR="00AF53DC" w:rsidRPr="00AA0B50">
        <w:rPr>
          <w:rFonts w:ascii="Arial" w:hAnsi="Arial" w:cs="Arial"/>
        </w:rPr>
        <w:t xml:space="preserve">, SampleSeq2 </w:t>
      </w:r>
      <w:r w:rsidR="00AF53DC" w:rsidRPr="00AA0B50">
        <w:rPr>
          <w:rFonts w:ascii="Arial" w:hAnsi="Arial" w:cs="Arial"/>
        </w:rPr>
        <w:fldChar w:fldCharType="begin" w:fldLock="1"/>
      </w:r>
      <w:r w:rsidR="00AF53DC" w:rsidRPr="00AA0B50">
        <w:rPr>
          <w:rFonts w:ascii="Arial" w:hAnsi="Arial" w:cs="Arial"/>
        </w:rPr>
        <w:instrText>ADDIN paperpile_citation &lt;clusterId&gt;J268X528M918Q629&lt;/clusterId&gt;&lt;metadata&gt;&lt;citation&gt;&lt;id&gt;83765088-bfaf-46de-a47e-d34a8276bcd6&lt;/id&gt;&lt;/citation&gt;&lt;/metadata&gt;&lt;data&gt;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&lt;/data&gt; \* MERGEFORMAT</w:instrText>
      </w:r>
      <w:r w:rsidR="00AF53DC" w:rsidRPr="00AA0B50">
        <w:rPr>
          <w:rFonts w:ascii="Arial" w:hAnsi="Arial" w:cs="Arial"/>
        </w:rPr>
        <w:fldChar w:fldCharType="separate"/>
      </w:r>
      <w:r w:rsidR="00AF53DC" w:rsidRPr="00AA0B50">
        <w:rPr>
          <w:rFonts w:ascii="Arial" w:hAnsi="Arial" w:cs="Arial"/>
          <w:noProof/>
        </w:rPr>
        <w:t>(Edwards and Li 2012)</w:t>
      </w:r>
      <w:r w:rsidR="00AF53DC" w:rsidRPr="00AA0B50">
        <w:rPr>
          <w:rFonts w:ascii="Arial" w:hAnsi="Arial" w:cs="Arial"/>
        </w:rPr>
        <w:fldChar w:fldCharType="end"/>
      </w:r>
      <w:r w:rsidR="00AF53DC" w:rsidRPr="00AA0B50">
        <w:rPr>
          <w:rFonts w:ascii="Arial" w:hAnsi="Arial" w:cs="Arial"/>
        </w:rPr>
        <w:t xml:space="preserve"> and </w:t>
      </w:r>
      <w:proofErr w:type="spellStart"/>
      <w:r w:rsidR="00AF53DC" w:rsidRPr="00AA0B50">
        <w:rPr>
          <w:rFonts w:ascii="Arial" w:hAnsi="Arial" w:cs="Arial"/>
        </w:rPr>
        <w:t>FastIndep</w:t>
      </w:r>
      <w:proofErr w:type="spellEnd"/>
      <w:r w:rsidR="00AF53DC" w:rsidRPr="00AA0B50">
        <w:rPr>
          <w:rFonts w:ascii="Arial" w:hAnsi="Arial" w:cs="Arial"/>
        </w:rPr>
        <w:t xml:space="preserve"> </w:t>
      </w:r>
      <w:r w:rsidR="00AF53DC" w:rsidRPr="00AA0B50">
        <w:rPr>
          <w:rFonts w:ascii="Arial" w:hAnsi="Arial" w:cs="Arial"/>
        </w:rPr>
        <w:lastRenderedPageBreak/>
        <w:fldChar w:fldCharType="begin" w:fldLock="1"/>
      </w:r>
      <w:r w:rsidR="00AF53DC" w:rsidRPr="00AA0B50">
        <w:rPr>
          <w:rFonts w:ascii="Arial" w:hAnsi="Arial" w:cs="Arial"/>
        </w:rPr>
        <w:instrText>ADDIN paperpile_citation &lt;clusterId&gt;O749C196R487V211&lt;/clusterId&gt;&lt;metadata&gt;&lt;citation&gt;&lt;id&gt;b8b66bdf-444a-43a6-a6c3-2bea649127a7&lt;/id&gt;&lt;/citation&gt;&lt;/metadata&gt;&lt;data&gt;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&lt;/data&gt; \* MERGEFORMAT</w:instrText>
      </w:r>
      <w:r w:rsidR="00AF53DC" w:rsidRPr="00AA0B50">
        <w:rPr>
          <w:rFonts w:ascii="Arial" w:hAnsi="Arial" w:cs="Arial"/>
        </w:rPr>
        <w:fldChar w:fldCharType="separate"/>
      </w:r>
      <w:r w:rsidR="00AF53DC" w:rsidRPr="00AA0B50">
        <w:rPr>
          <w:rFonts w:ascii="Arial" w:hAnsi="Arial" w:cs="Arial"/>
          <w:noProof/>
        </w:rPr>
        <w:t>(Abraham and Diaz 2014)</w:t>
      </w:r>
      <w:r w:rsidR="00AF53DC" w:rsidRPr="00AA0B50">
        <w:rPr>
          <w:rFonts w:ascii="Arial" w:hAnsi="Arial" w:cs="Arial"/>
        </w:rPr>
        <w:fldChar w:fldCharType="end"/>
      </w:r>
      <w:r w:rsidR="008B23E2" w:rsidRPr="00AA0B50">
        <w:rPr>
          <w:rFonts w:ascii="Arial" w:hAnsi="Arial" w:cs="Arial"/>
        </w:rPr>
        <w:t xml:space="preserve">. </w:t>
      </w:r>
      <w:r w:rsidR="00F140D1" w:rsidRPr="00AA0B50">
        <w:rPr>
          <w:rFonts w:ascii="Arial" w:hAnsi="Arial" w:cs="Arial"/>
        </w:rPr>
        <w:t>However, n</w:t>
      </w:r>
      <w:r w:rsidR="008B23E2" w:rsidRPr="00AA0B50">
        <w:rPr>
          <w:rFonts w:ascii="Arial" w:hAnsi="Arial" w:cs="Arial"/>
        </w:rPr>
        <w:t xml:space="preserve">one of which </w:t>
      </w:r>
      <w:r w:rsidRPr="00AA0B50">
        <w:rPr>
          <w:rFonts w:ascii="Arial" w:hAnsi="Arial" w:cs="Arial"/>
        </w:rPr>
        <w:t xml:space="preserve">take phenotypes into account. </w:t>
      </w:r>
      <w:commentRangeStart w:id="24"/>
      <w:r w:rsidRPr="00AA0B50">
        <w:rPr>
          <w:rFonts w:ascii="Arial" w:hAnsi="Arial" w:cs="Arial"/>
        </w:rPr>
        <w:t xml:space="preserve">The </w:t>
      </w:r>
      <w:r w:rsidR="00F140D1" w:rsidRPr="00AA0B50">
        <w:rPr>
          <w:rFonts w:ascii="Arial" w:hAnsi="Arial" w:cs="Arial"/>
        </w:rPr>
        <w:t xml:space="preserve">currently most used </w:t>
      </w:r>
      <w:ins w:id="25" w:author="Gu, Wanjun" w:date="2024-04-03T22:42:00Z">
        <w:r w:rsidR="005F4D1F" w:rsidRPr="00AA0B50">
          <w:rPr>
            <w:rFonts w:ascii="Arial" w:hAnsi="Arial" w:cs="Arial"/>
          </w:rPr>
          <w:t xml:space="preserve">decoupling </w:t>
        </w:r>
      </w:ins>
      <w:r w:rsidRPr="00AA0B50">
        <w:rPr>
          <w:rFonts w:ascii="Arial" w:hAnsi="Arial" w:cs="Arial"/>
        </w:rPr>
        <w:t>method</w:t>
      </w:r>
      <w:r w:rsidR="00F140D1" w:rsidRPr="00AA0B50">
        <w:rPr>
          <w:rFonts w:ascii="Arial" w:hAnsi="Arial" w:cs="Arial"/>
        </w:rPr>
        <w:t xml:space="preserve"> executed in PLINK2</w:t>
      </w:r>
      <w:r w:rsidRPr="00AA0B50">
        <w:rPr>
          <w:rFonts w:ascii="Arial" w:hAnsi="Arial" w:cs="Arial"/>
        </w:rPr>
        <w:t xml:space="preserve"> </w:t>
      </w:r>
      <w:commentRangeEnd w:id="24"/>
      <w:r w:rsidR="00EB6417" w:rsidRPr="00AA0B50">
        <w:rPr>
          <w:rStyle w:val="CommentReference"/>
          <w:rFonts w:ascii="Arial" w:hAnsi="Arial" w:cs="Arial"/>
          <w:rPrChange w:id="26" w:author="Gu, Wanjun" w:date="2024-04-03T22:58:00Z">
            <w:rPr>
              <w:rStyle w:val="CommentReference"/>
            </w:rPr>
          </w:rPrChange>
        </w:rPr>
        <w:commentReference w:id="24"/>
      </w:r>
      <w:r w:rsidRPr="00AA0B50">
        <w:rPr>
          <w:rFonts w:ascii="Arial" w:hAnsi="Arial" w:cs="Arial"/>
        </w:rPr>
        <w:t xml:space="preserve">employs a greedy algorithm that indiscriminately removes individuals most related to others, resorting to random selection among equally related subjects. </w:t>
      </w:r>
      <w:r w:rsidR="003E24F3" w:rsidRPr="00AA0B50">
        <w:rPr>
          <w:rFonts w:ascii="Arial" w:hAnsi="Arial" w:cs="Arial"/>
        </w:rPr>
        <w:t>Naïve non</w:t>
      </w:r>
      <w:r w:rsidRPr="00AA0B50">
        <w:rPr>
          <w:rFonts w:ascii="Arial" w:hAnsi="Arial" w:cs="Arial"/>
        </w:rPr>
        <w:t xml:space="preserve">-selective pruning </w:t>
      </w:r>
      <w:r w:rsidR="00EB6417" w:rsidRPr="00AA0B50">
        <w:rPr>
          <w:rFonts w:ascii="Arial" w:hAnsi="Arial" w:cs="Arial"/>
        </w:rPr>
        <w:t xml:space="preserve">is particularly </w:t>
      </w:r>
      <w:r w:rsidRPr="00AA0B50">
        <w:rPr>
          <w:rFonts w:ascii="Arial" w:hAnsi="Arial" w:cs="Arial"/>
        </w:rPr>
        <w:t>problem</w:t>
      </w:r>
      <w:r w:rsidR="00EB6417" w:rsidRPr="00AA0B50">
        <w:rPr>
          <w:rFonts w:ascii="Arial" w:hAnsi="Arial" w:cs="Arial"/>
        </w:rPr>
        <w:t>atic</w:t>
      </w:r>
      <w:r w:rsidRPr="00AA0B50">
        <w:rPr>
          <w:rFonts w:ascii="Arial" w:hAnsi="Arial" w:cs="Arial"/>
        </w:rPr>
        <w:t xml:space="preserve"> </w:t>
      </w:r>
      <w:r w:rsidR="00EB6417" w:rsidRPr="00AA0B50">
        <w:rPr>
          <w:rFonts w:ascii="Arial" w:hAnsi="Arial" w:cs="Arial"/>
        </w:rPr>
        <w:t xml:space="preserve">in scenarios in which the </w:t>
      </w:r>
      <w:r w:rsidRPr="00AA0B50">
        <w:rPr>
          <w:rFonts w:ascii="Arial" w:hAnsi="Arial" w:cs="Arial"/>
        </w:rPr>
        <w:t>phenotype</w:t>
      </w:r>
      <w:r w:rsidR="00EB6417" w:rsidRPr="00AA0B50">
        <w:rPr>
          <w:rFonts w:ascii="Arial" w:hAnsi="Arial" w:cs="Arial"/>
        </w:rPr>
        <w:t xml:space="preserve"> of interest is </w:t>
      </w:r>
      <w:r w:rsidRPr="00AA0B50">
        <w:rPr>
          <w:rFonts w:ascii="Arial" w:hAnsi="Arial" w:cs="Arial"/>
        </w:rPr>
        <w:t>rare or uncommon within the cohort</w:t>
      </w:r>
      <w:r w:rsidR="00EB6417" w:rsidRPr="00AA0B50">
        <w:rPr>
          <w:rFonts w:ascii="Arial" w:hAnsi="Arial" w:cs="Arial"/>
        </w:rPr>
        <w:t>.</w:t>
      </w:r>
      <w:r w:rsidRPr="00AA0B50">
        <w:rPr>
          <w:rFonts w:ascii="Arial" w:hAnsi="Arial" w:cs="Arial"/>
        </w:rPr>
        <w:t xml:space="preserve"> </w:t>
      </w:r>
      <w:r w:rsidR="00EB6417" w:rsidRPr="00AA0B50">
        <w:rPr>
          <w:rFonts w:ascii="Arial" w:hAnsi="Arial" w:cs="Arial"/>
        </w:rPr>
        <w:t>E</w:t>
      </w:r>
      <w:r w:rsidRPr="00AA0B50">
        <w:rPr>
          <w:rFonts w:ascii="Arial" w:hAnsi="Arial" w:cs="Arial"/>
        </w:rPr>
        <w:t>liminat</w:t>
      </w:r>
      <w:r w:rsidR="00EB6417" w:rsidRPr="00AA0B50">
        <w:rPr>
          <w:rFonts w:ascii="Arial" w:hAnsi="Arial" w:cs="Arial"/>
        </w:rPr>
        <w:t>ing</w:t>
      </w:r>
      <w:r w:rsidRPr="00AA0B50">
        <w:rPr>
          <w:rFonts w:ascii="Arial" w:hAnsi="Arial" w:cs="Arial"/>
        </w:rPr>
        <w:t xml:space="preserve"> subjects with valuable phenotypic traits, </w:t>
      </w:r>
      <w:r w:rsidR="00EB6417" w:rsidRPr="00AA0B50">
        <w:rPr>
          <w:rFonts w:ascii="Arial" w:hAnsi="Arial" w:cs="Arial"/>
        </w:rPr>
        <w:t xml:space="preserve">which may </w:t>
      </w:r>
      <w:r w:rsidRPr="00AA0B50">
        <w:rPr>
          <w:rFonts w:ascii="Arial" w:hAnsi="Arial" w:cs="Arial"/>
        </w:rPr>
        <w:t>compromis</w:t>
      </w:r>
      <w:r w:rsidR="00EB6417" w:rsidRPr="00AA0B50">
        <w:rPr>
          <w:rFonts w:ascii="Arial" w:hAnsi="Arial" w:cs="Arial"/>
        </w:rPr>
        <w:t>e</w:t>
      </w:r>
      <w:r w:rsidRPr="00AA0B50">
        <w:rPr>
          <w:rFonts w:ascii="Arial" w:hAnsi="Arial" w:cs="Arial"/>
        </w:rPr>
        <w:t xml:space="preserve"> the sample size and the </w:t>
      </w:r>
      <w:r w:rsidR="00EB6417" w:rsidRPr="00AA0B50">
        <w:rPr>
          <w:rFonts w:ascii="Arial" w:hAnsi="Arial" w:cs="Arial"/>
        </w:rPr>
        <w:t xml:space="preserve">power </w:t>
      </w:r>
      <w:r w:rsidRPr="00AA0B50">
        <w:rPr>
          <w:rFonts w:ascii="Arial" w:hAnsi="Arial" w:cs="Arial"/>
        </w:rPr>
        <w:t xml:space="preserve">analysis. Recognizing this gap, </w:t>
      </w:r>
      <w:r w:rsidR="00892E79" w:rsidRPr="00AA0B50">
        <w:rPr>
          <w:rFonts w:ascii="Arial" w:hAnsi="Arial" w:cs="Arial"/>
        </w:rPr>
        <w:t xml:space="preserve">we </w:t>
      </w:r>
      <w:r w:rsidRPr="00AA0B50">
        <w:rPr>
          <w:rFonts w:ascii="Arial" w:hAnsi="Arial" w:cs="Arial"/>
        </w:rPr>
        <w:t xml:space="preserve">introduce the Kinship Decouple and Phenotype Selection (KDPS) method. </w:t>
      </w:r>
      <w:commentRangeStart w:id="27"/>
      <w:r w:rsidRPr="00AA0B50">
        <w:rPr>
          <w:rFonts w:ascii="Arial" w:hAnsi="Arial" w:cs="Arial"/>
        </w:rPr>
        <w:t xml:space="preserve">KDPS separates related individuals by considering kinship or identity by descent (IBS) scores </w:t>
      </w:r>
      <w:r w:rsidR="00892E79" w:rsidRPr="00AA0B50">
        <w:rPr>
          <w:rFonts w:ascii="Arial" w:hAnsi="Arial" w:cs="Arial"/>
        </w:rPr>
        <w:t xml:space="preserve">and can </w:t>
      </w:r>
      <w:r w:rsidRPr="00AA0B50">
        <w:rPr>
          <w:rFonts w:ascii="Arial" w:hAnsi="Arial" w:cs="Arial"/>
        </w:rPr>
        <w:t>simultaneously prioritiz</w:t>
      </w:r>
      <w:r w:rsidR="00892E79" w:rsidRPr="00AA0B50">
        <w:rPr>
          <w:rFonts w:ascii="Arial" w:hAnsi="Arial" w:cs="Arial"/>
        </w:rPr>
        <w:t>e</w:t>
      </w:r>
      <w:r w:rsidRPr="00AA0B50">
        <w:rPr>
          <w:rFonts w:ascii="Arial" w:hAnsi="Arial" w:cs="Arial"/>
        </w:rPr>
        <w:t xml:space="preserve"> retention of subjects based on phenotypes of interest. </w:t>
      </w:r>
      <w:commentRangeEnd w:id="27"/>
      <w:r w:rsidR="00EB6417" w:rsidRPr="00AA0B50">
        <w:rPr>
          <w:rStyle w:val="CommentReference"/>
          <w:rFonts w:ascii="Arial" w:hAnsi="Arial" w:cs="Arial"/>
          <w:rPrChange w:id="28" w:author="Gu, Wanjun" w:date="2024-04-03T22:58:00Z">
            <w:rPr>
              <w:rStyle w:val="CommentReference"/>
            </w:rPr>
          </w:rPrChange>
        </w:rPr>
        <w:commentReference w:id="27"/>
      </w:r>
      <w:r w:rsidRPr="00AA0B50">
        <w:rPr>
          <w:rFonts w:ascii="Arial" w:hAnsi="Arial" w:cs="Arial"/>
        </w:rPr>
        <w:t xml:space="preserve">This innovative approach aims to </w:t>
      </w:r>
      <w:r w:rsidR="00EB6417" w:rsidRPr="00AA0B50">
        <w:rPr>
          <w:rFonts w:ascii="Arial" w:hAnsi="Arial" w:cs="Arial"/>
        </w:rPr>
        <w:t xml:space="preserve">maximize the number of </w:t>
      </w:r>
      <w:r w:rsidRPr="00AA0B50">
        <w:rPr>
          <w:rFonts w:ascii="Arial" w:hAnsi="Arial" w:cs="Arial"/>
        </w:rPr>
        <w:t>subjects with desired phenotypes, ensuring a robust sample for subsequent analysis even after the necessary exclusion of related individuals.</w:t>
      </w:r>
    </w:p>
    <w:p w14:paraId="2A5394C8" w14:textId="77777777" w:rsidR="00857623" w:rsidRPr="00AA0B50" w:rsidRDefault="00857623">
      <w:pPr>
        <w:rPr>
          <w:rFonts w:ascii="Arial" w:hAnsi="Arial" w:cs="Arial"/>
        </w:rPr>
      </w:pPr>
    </w:p>
    <w:p w14:paraId="7E550CE4" w14:textId="78D50B79" w:rsidR="00C97780" w:rsidRPr="00AA0B50" w:rsidRDefault="00E323E0">
      <w:pPr>
        <w:rPr>
          <w:rFonts w:ascii="Arial" w:hAnsi="Arial" w:cs="Arial"/>
          <w:b/>
          <w:bCs/>
        </w:rPr>
      </w:pPr>
      <w:r w:rsidRPr="00AA0B50">
        <w:rPr>
          <w:rFonts w:ascii="Arial" w:hAnsi="Arial" w:cs="Arial"/>
          <w:b/>
          <w:bCs/>
        </w:rPr>
        <w:t>Materials and methods</w:t>
      </w:r>
    </w:p>
    <w:p w14:paraId="159CB8E4" w14:textId="77777777" w:rsidR="00B15FB4" w:rsidRPr="00AA0B50" w:rsidRDefault="00B15FB4">
      <w:pPr>
        <w:rPr>
          <w:rFonts w:ascii="Arial" w:hAnsi="Arial" w:cs="Arial"/>
        </w:rPr>
      </w:pPr>
    </w:p>
    <w:p w14:paraId="0323ED21" w14:textId="73F61625" w:rsidR="00FD6105" w:rsidRPr="00AA0B50" w:rsidRDefault="00FD6105">
      <w:pPr>
        <w:rPr>
          <w:rFonts w:ascii="Arial" w:hAnsi="Arial" w:cs="Arial"/>
        </w:rPr>
      </w:pPr>
      <w:r w:rsidRPr="00AA0B50">
        <w:rPr>
          <w:rFonts w:ascii="Arial" w:hAnsi="Arial" w:cs="Arial"/>
        </w:rPr>
        <w:t>Load</w:t>
      </w:r>
      <w:r w:rsidR="00282EBA" w:rsidRPr="00AA0B50">
        <w:rPr>
          <w:rFonts w:ascii="Arial" w:hAnsi="Arial" w:cs="Arial"/>
        </w:rPr>
        <w:t>ing</w:t>
      </w:r>
      <w:r w:rsidRPr="00AA0B50">
        <w:rPr>
          <w:rFonts w:ascii="Arial" w:hAnsi="Arial" w:cs="Arial"/>
        </w:rPr>
        <w:t xml:space="preserve"> relatedness and phenotype data</w:t>
      </w:r>
    </w:p>
    <w:p w14:paraId="35C1FA7F" w14:textId="77777777" w:rsidR="00861085" w:rsidRPr="00AA0B50" w:rsidRDefault="00861085">
      <w:pPr>
        <w:rPr>
          <w:rFonts w:ascii="Arial" w:hAnsi="Arial" w:cs="Arial"/>
        </w:rPr>
      </w:pPr>
    </w:p>
    <w:p w14:paraId="3B95AA6D" w14:textId="7B6B3B02" w:rsidR="00A001B5" w:rsidRPr="00AA0B50" w:rsidRDefault="00177704" w:rsidP="00A001B5">
      <w:pPr>
        <w:rPr>
          <w:rFonts w:ascii="Arial" w:hAnsi="Arial" w:cs="Arial"/>
        </w:rPr>
      </w:pPr>
      <w:r w:rsidRPr="00AA0B50">
        <w:rPr>
          <w:rFonts w:ascii="Arial" w:hAnsi="Arial" w:cs="Arial"/>
        </w:rPr>
        <w:t xml:space="preserve">KDPS requires an </w:t>
      </w:r>
      <w:r w:rsidR="00A001B5" w:rsidRPr="00AA0B50">
        <w:rPr>
          <w:rFonts w:ascii="Arial" w:hAnsi="Arial" w:cs="Arial"/>
        </w:rPr>
        <w:t xml:space="preserve">kinship </w:t>
      </w:r>
      <w:r w:rsidRPr="00AA0B50">
        <w:rPr>
          <w:rFonts w:ascii="Arial" w:hAnsi="Arial" w:cs="Arial"/>
        </w:rPr>
        <w:t xml:space="preserve">relatedness </w:t>
      </w:r>
      <w:r w:rsidR="00113E64" w:rsidRPr="00AA0B50">
        <w:rPr>
          <w:rFonts w:ascii="Arial" w:hAnsi="Arial" w:cs="Arial"/>
        </w:rPr>
        <w:fldChar w:fldCharType="begin" w:fldLock="1"/>
      </w:r>
      <w:r w:rsidR="00113E64" w:rsidRPr="00AA0B50">
        <w:rPr>
          <w:rFonts w:ascii="Arial" w:hAnsi="Arial" w:cs="Arial"/>
        </w:rPr>
        <w:instrText>ADDIN paperpile_citation &lt;clusterId&gt;W676K733Z124D837&lt;/clusterId&gt;&lt;metadata&gt;&lt;citation&gt;&lt;id&gt;2cf3926c-cd10-435a-b2a6-5150d036b7dc&lt;/id&gt;&lt;/citation&gt;&lt;/metadata&gt;&lt;data&gt;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&lt;/data&gt; \* MERGEFORMAT</w:instrText>
      </w:r>
      <w:r w:rsidR="00113E64" w:rsidRPr="00AA0B50">
        <w:rPr>
          <w:rFonts w:ascii="Arial" w:hAnsi="Arial" w:cs="Arial"/>
        </w:rPr>
        <w:fldChar w:fldCharType="separate"/>
      </w:r>
      <w:r w:rsidR="00006013" w:rsidRPr="00AA0B50">
        <w:rPr>
          <w:rFonts w:ascii="Arial" w:hAnsi="Arial" w:cs="Arial"/>
          <w:noProof/>
        </w:rPr>
        <w:t>(Manichaikul et al. 2010)</w:t>
      </w:r>
      <w:r w:rsidR="00113E64" w:rsidRPr="00AA0B50">
        <w:rPr>
          <w:rFonts w:ascii="Arial" w:hAnsi="Arial" w:cs="Arial"/>
        </w:rPr>
        <w:fldChar w:fldCharType="end"/>
      </w:r>
      <w:r w:rsidR="00A001B5" w:rsidRPr="00AA0B50">
        <w:rPr>
          <w:rFonts w:ascii="Arial" w:hAnsi="Arial" w:cs="Arial"/>
        </w:rPr>
        <w:t xml:space="preserve"> or identity by descent (IBS) score</w:t>
      </w:r>
      <w:r w:rsidR="00006013" w:rsidRPr="00AA0B50">
        <w:rPr>
          <w:rFonts w:ascii="Arial" w:hAnsi="Arial" w:cs="Arial"/>
        </w:rPr>
        <w:t xml:space="preserve"> </w:t>
      </w:r>
      <w:r w:rsidR="00113E64" w:rsidRPr="00AA0B50">
        <w:rPr>
          <w:rFonts w:ascii="Arial" w:hAnsi="Arial" w:cs="Arial"/>
        </w:rPr>
        <w:fldChar w:fldCharType="begin" w:fldLock="1"/>
      </w:r>
      <w:r w:rsidR="00113E64" w:rsidRPr="00AA0B50">
        <w:rPr>
          <w:rFonts w:ascii="Arial" w:hAnsi="Arial" w:cs="Arial"/>
        </w:rPr>
        <w:instrText>ADDIN paperpile_citation &lt;clusterId&gt;H489V547K827O522&lt;/clusterId&gt;&lt;metadata&gt;&lt;citation&gt;&lt;id&gt;cfae3642-db79-4cbb-851e-a08e6f58ef6f&lt;/id&gt;&lt;/citation&gt;&lt;/metadata&gt;&lt;data&gt;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&lt;/data&gt; \* MERGEFORMAT</w:instrText>
      </w:r>
      <w:r w:rsidR="00113E64" w:rsidRPr="00AA0B50">
        <w:rPr>
          <w:rFonts w:ascii="Arial" w:hAnsi="Arial" w:cs="Arial"/>
        </w:rPr>
        <w:fldChar w:fldCharType="separate"/>
      </w:r>
      <w:r w:rsidR="00006013" w:rsidRPr="00AA0B50">
        <w:rPr>
          <w:rFonts w:ascii="Arial" w:hAnsi="Arial" w:cs="Arial"/>
          <w:noProof/>
        </w:rPr>
        <w:t>(Su et al. 2012)</w:t>
      </w:r>
      <w:r w:rsidR="00113E64" w:rsidRPr="00AA0B50">
        <w:rPr>
          <w:rFonts w:ascii="Arial" w:hAnsi="Arial" w:cs="Arial"/>
        </w:rPr>
        <w:fldChar w:fldCharType="end"/>
      </w:r>
      <w:r w:rsidR="00A001B5" w:rsidRPr="00AA0B50">
        <w:rPr>
          <w:rFonts w:ascii="Arial" w:hAnsi="Arial" w:cs="Arial"/>
        </w:rPr>
        <w:t xml:space="preserve"> </w:t>
      </w:r>
      <w:r w:rsidRPr="00AA0B50">
        <w:rPr>
          <w:rFonts w:ascii="Arial" w:hAnsi="Arial" w:cs="Arial"/>
        </w:rPr>
        <w:t xml:space="preserve">file </w:t>
      </w:r>
      <w:commentRangeStart w:id="29"/>
      <w:commentRangeStart w:id="30"/>
      <w:r w:rsidRPr="00AA0B50">
        <w:rPr>
          <w:rFonts w:ascii="Arial" w:hAnsi="Arial" w:cs="Arial"/>
        </w:rPr>
        <w:t xml:space="preserve">and </w:t>
      </w:r>
      <w:r w:rsidR="00A001B5" w:rsidRPr="00AA0B50">
        <w:rPr>
          <w:rFonts w:ascii="Arial" w:hAnsi="Arial" w:cs="Arial"/>
        </w:rPr>
        <w:t>phenotyp</w:t>
      </w:r>
      <w:r w:rsidRPr="00AA0B50">
        <w:rPr>
          <w:rFonts w:ascii="Arial" w:hAnsi="Arial" w:cs="Arial"/>
        </w:rPr>
        <w:t>ic</w:t>
      </w:r>
      <w:r w:rsidR="00A001B5" w:rsidRPr="00AA0B50">
        <w:rPr>
          <w:rFonts w:ascii="Arial" w:hAnsi="Arial" w:cs="Arial"/>
        </w:rPr>
        <w:t xml:space="preserve"> data </w:t>
      </w:r>
      <w:r w:rsidRPr="00AA0B50">
        <w:rPr>
          <w:rFonts w:ascii="Arial" w:hAnsi="Arial" w:cs="Arial"/>
        </w:rPr>
        <w:t>file</w:t>
      </w:r>
      <w:commentRangeEnd w:id="29"/>
      <w:r w:rsidRPr="00AA0B50">
        <w:rPr>
          <w:rStyle w:val="CommentReference"/>
          <w:rFonts w:ascii="Arial" w:hAnsi="Arial" w:cs="Arial"/>
          <w:rPrChange w:id="31" w:author="Gu, Wanjun" w:date="2024-04-03T22:58:00Z">
            <w:rPr>
              <w:rStyle w:val="CommentReference"/>
            </w:rPr>
          </w:rPrChange>
        </w:rPr>
        <w:commentReference w:id="29"/>
      </w:r>
      <w:commentRangeEnd w:id="30"/>
      <w:r w:rsidR="00AF53DC" w:rsidRPr="00AA0B50">
        <w:rPr>
          <w:rStyle w:val="CommentReference"/>
          <w:rFonts w:ascii="Arial" w:hAnsi="Arial" w:cs="Arial"/>
          <w:rPrChange w:id="32" w:author="Gu, Wanjun" w:date="2024-04-03T22:58:00Z">
            <w:rPr>
              <w:rStyle w:val="CommentReference"/>
            </w:rPr>
          </w:rPrChange>
        </w:rPr>
        <w:commentReference w:id="30"/>
      </w:r>
      <w:r w:rsidR="00A001B5" w:rsidRPr="00AA0B50">
        <w:rPr>
          <w:rFonts w:ascii="Arial" w:hAnsi="Arial" w:cs="Arial"/>
        </w:rPr>
        <w:t xml:space="preserve">. This initial step is crucial for ensuring that only subjects present in both the kinship and phenotype datasets are included in further analysis (Figure 1A). </w:t>
      </w:r>
      <w:r w:rsidRPr="00AA0B50">
        <w:rPr>
          <w:rFonts w:ascii="Arial" w:hAnsi="Arial" w:cs="Arial"/>
        </w:rPr>
        <w:t xml:space="preserve">KDPS accepts two categories of </w:t>
      </w:r>
      <w:r w:rsidR="00A001B5" w:rsidRPr="00AA0B50">
        <w:rPr>
          <w:rFonts w:ascii="Arial" w:hAnsi="Arial" w:cs="Arial"/>
        </w:rPr>
        <w:t xml:space="preserve">phenotypes: categorical, with two or more categories, or numerical. </w:t>
      </w:r>
      <w:r w:rsidR="00E235C3" w:rsidRPr="00AA0B50">
        <w:rPr>
          <w:rFonts w:ascii="Arial" w:hAnsi="Arial" w:cs="Arial"/>
        </w:rPr>
        <w:t>U</w:t>
      </w:r>
      <w:r w:rsidR="00A001B5" w:rsidRPr="00AA0B50">
        <w:rPr>
          <w:rFonts w:ascii="Arial" w:hAnsi="Arial" w:cs="Arial"/>
        </w:rPr>
        <w:t xml:space="preserve">sers are required to specify </w:t>
      </w:r>
      <w:r w:rsidR="00E235C3" w:rsidRPr="00AA0B50">
        <w:rPr>
          <w:rFonts w:ascii="Arial" w:hAnsi="Arial" w:cs="Arial"/>
        </w:rPr>
        <w:t xml:space="preserve">the </w:t>
      </w:r>
      <w:r w:rsidR="00A001B5" w:rsidRPr="00AA0B50">
        <w:rPr>
          <w:rFonts w:ascii="Arial" w:hAnsi="Arial" w:cs="Arial"/>
        </w:rPr>
        <w:t xml:space="preserve">primary </w:t>
      </w:r>
      <w:r w:rsidR="00E235C3" w:rsidRPr="00AA0B50">
        <w:rPr>
          <w:rFonts w:ascii="Arial" w:hAnsi="Arial" w:cs="Arial"/>
        </w:rPr>
        <w:t xml:space="preserve">phenotypes of </w:t>
      </w:r>
      <w:r w:rsidR="00A001B5" w:rsidRPr="00AA0B50">
        <w:rPr>
          <w:rFonts w:ascii="Arial" w:hAnsi="Arial" w:cs="Arial"/>
        </w:rPr>
        <w:t>interest. For categorical phenotypes, an ordered list indicating priority is necessary</w:t>
      </w:r>
      <w:r w:rsidRPr="00AA0B50">
        <w:rPr>
          <w:rFonts w:ascii="Arial" w:hAnsi="Arial" w:cs="Arial"/>
        </w:rPr>
        <w:t>. W</w:t>
      </w:r>
      <w:r w:rsidR="00A001B5" w:rsidRPr="00AA0B50">
        <w:rPr>
          <w:rFonts w:ascii="Arial" w:hAnsi="Arial" w:cs="Arial"/>
        </w:rPr>
        <w:t xml:space="preserve">hereas for numerical phenotypes, users must designate whether subjects with higher or lower values are to be prioritized. </w:t>
      </w:r>
      <w:commentRangeStart w:id="33"/>
      <w:commentRangeStart w:id="34"/>
      <w:r w:rsidR="00A001B5" w:rsidRPr="00AA0B50">
        <w:rPr>
          <w:rFonts w:ascii="Arial" w:hAnsi="Arial" w:cs="Arial"/>
        </w:rPr>
        <w:t xml:space="preserve">In scenarios where multiple phenotypes are under consideration, </w:t>
      </w:r>
      <w:r w:rsidR="00E235C3" w:rsidRPr="00AA0B50">
        <w:rPr>
          <w:rFonts w:ascii="Arial" w:hAnsi="Arial" w:cs="Arial"/>
        </w:rPr>
        <w:t xml:space="preserve">users can generate a </w:t>
      </w:r>
      <w:r w:rsidRPr="00AA0B50">
        <w:rPr>
          <w:rFonts w:ascii="Arial" w:hAnsi="Arial" w:cs="Arial"/>
        </w:rPr>
        <w:t xml:space="preserve">combined </w:t>
      </w:r>
      <w:r w:rsidR="00A001B5" w:rsidRPr="00AA0B50">
        <w:rPr>
          <w:rFonts w:ascii="Arial" w:hAnsi="Arial" w:cs="Arial"/>
        </w:rPr>
        <w:t>score</w:t>
      </w:r>
      <w:r w:rsidRPr="00AA0B50">
        <w:rPr>
          <w:rFonts w:ascii="Arial" w:hAnsi="Arial" w:cs="Arial"/>
        </w:rPr>
        <w:t xml:space="preserve">, which </w:t>
      </w:r>
      <w:r w:rsidR="00E235C3" w:rsidRPr="00AA0B50">
        <w:rPr>
          <w:rFonts w:ascii="Arial" w:hAnsi="Arial" w:cs="Arial"/>
        </w:rPr>
        <w:t xml:space="preserve">facilitate prioritization </w:t>
      </w:r>
      <w:r w:rsidR="00A001B5" w:rsidRPr="00AA0B50">
        <w:rPr>
          <w:rFonts w:ascii="Arial" w:hAnsi="Arial" w:cs="Arial"/>
        </w:rPr>
        <w:t xml:space="preserve">based on a combination of traits (e.g., </w:t>
      </w:r>
      <w:r w:rsidR="00E235C3" w:rsidRPr="00AA0B50">
        <w:rPr>
          <w:rFonts w:ascii="Arial" w:hAnsi="Arial" w:cs="Arial"/>
        </w:rPr>
        <w:t xml:space="preserve">sex </w:t>
      </w:r>
      <w:r w:rsidR="00A001B5" w:rsidRPr="00AA0B50">
        <w:rPr>
          <w:rFonts w:ascii="Arial" w:hAnsi="Arial" w:cs="Arial"/>
        </w:rPr>
        <w:t xml:space="preserve">and body height), thereby allowing for nuanced </w:t>
      </w:r>
      <w:r w:rsidR="00E235C3" w:rsidRPr="00AA0B50">
        <w:rPr>
          <w:rFonts w:ascii="Arial" w:hAnsi="Arial" w:cs="Arial"/>
        </w:rPr>
        <w:t xml:space="preserve">selection </w:t>
      </w:r>
      <w:r w:rsidR="00A001B5" w:rsidRPr="00AA0B50">
        <w:rPr>
          <w:rFonts w:ascii="Arial" w:hAnsi="Arial" w:cs="Arial"/>
        </w:rPr>
        <w:t>within the study</w:t>
      </w:r>
      <w:r w:rsidR="00E235C3" w:rsidRPr="00AA0B50">
        <w:rPr>
          <w:rFonts w:ascii="Arial" w:hAnsi="Arial" w:cs="Arial"/>
        </w:rPr>
        <w:t xml:space="preserve"> sample</w:t>
      </w:r>
      <w:r w:rsidR="00A001B5" w:rsidRPr="00AA0B50">
        <w:rPr>
          <w:rFonts w:ascii="Arial" w:hAnsi="Arial" w:cs="Arial"/>
        </w:rPr>
        <w:t>.</w:t>
      </w:r>
      <w:commentRangeEnd w:id="33"/>
      <w:r w:rsidR="00E235C3" w:rsidRPr="00AA0B50">
        <w:rPr>
          <w:rStyle w:val="CommentReference"/>
          <w:rFonts w:ascii="Arial" w:hAnsi="Arial" w:cs="Arial"/>
          <w:rPrChange w:id="35" w:author="Gu, Wanjun" w:date="2024-04-03T22:58:00Z">
            <w:rPr>
              <w:rStyle w:val="CommentReference"/>
            </w:rPr>
          </w:rPrChange>
        </w:rPr>
        <w:commentReference w:id="33"/>
      </w:r>
      <w:commentRangeEnd w:id="34"/>
      <w:r w:rsidR="00D44B7F" w:rsidRPr="00AA0B50">
        <w:rPr>
          <w:rStyle w:val="CommentReference"/>
          <w:rFonts w:ascii="Arial" w:hAnsi="Arial" w:cs="Arial"/>
          <w:rPrChange w:id="36" w:author="Gu, Wanjun" w:date="2024-04-03T22:58:00Z">
            <w:rPr>
              <w:rStyle w:val="CommentReference"/>
            </w:rPr>
          </w:rPrChange>
        </w:rPr>
        <w:commentReference w:id="34"/>
      </w:r>
      <w:r w:rsidR="00A001B5" w:rsidRPr="00AA0B50">
        <w:rPr>
          <w:rFonts w:ascii="Arial" w:hAnsi="Arial" w:cs="Arial"/>
        </w:rPr>
        <w:t xml:space="preserve"> Additionally, </w:t>
      </w:r>
      <w:r w:rsidR="00A81B67" w:rsidRPr="00AA0B50">
        <w:rPr>
          <w:rFonts w:ascii="Arial" w:hAnsi="Arial" w:cs="Arial"/>
        </w:rPr>
        <w:t xml:space="preserve">two users parameters are required: relatedness cutoff values (Kinship or IBS) and </w:t>
      </w:r>
      <w:r w:rsidR="00A001B5" w:rsidRPr="00AA0B50">
        <w:rPr>
          <w:rFonts w:ascii="Arial" w:hAnsi="Arial" w:cs="Arial"/>
        </w:rPr>
        <w:t xml:space="preserve">a </w:t>
      </w:r>
      <w:commentRangeStart w:id="37"/>
      <w:r w:rsidR="00A001B5" w:rsidRPr="00AA0B50">
        <w:rPr>
          <w:rFonts w:ascii="Arial" w:hAnsi="Arial" w:cs="Arial"/>
        </w:rPr>
        <w:t xml:space="preserve">fuzziness score </w:t>
      </w:r>
      <w:commentRangeEnd w:id="37"/>
      <w:r w:rsidRPr="00AA0B50">
        <w:rPr>
          <w:rStyle w:val="CommentReference"/>
          <w:rFonts w:ascii="Arial" w:hAnsi="Arial" w:cs="Arial"/>
          <w:rPrChange w:id="38" w:author="Gu, Wanjun" w:date="2024-04-03T22:58:00Z">
            <w:rPr>
              <w:rStyle w:val="CommentReference"/>
            </w:rPr>
          </w:rPrChange>
        </w:rPr>
        <w:commentReference w:id="37"/>
      </w:r>
      <w:r w:rsidRPr="00AA0B50">
        <w:rPr>
          <w:rFonts w:ascii="Arial" w:hAnsi="Arial" w:cs="Arial"/>
        </w:rPr>
        <w:t xml:space="preserve">can be </w:t>
      </w:r>
      <w:r w:rsidR="00A001B5" w:rsidRPr="00AA0B50">
        <w:rPr>
          <w:rFonts w:ascii="Arial" w:hAnsi="Arial" w:cs="Arial"/>
        </w:rPr>
        <w:t xml:space="preserve">set, </w:t>
      </w:r>
      <w:commentRangeStart w:id="39"/>
      <w:r w:rsidR="00A001B5" w:rsidRPr="00AA0B50">
        <w:rPr>
          <w:rFonts w:ascii="Arial" w:hAnsi="Arial" w:cs="Arial"/>
        </w:rPr>
        <w:t>allowing for a degree of tolerance towards the variability in the number of connections each subject has within the network</w:t>
      </w:r>
      <w:commentRangeEnd w:id="39"/>
      <w:r w:rsidR="00800234" w:rsidRPr="00AA0B50">
        <w:rPr>
          <w:rStyle w:val="CommentReference"/>
          <w:rFonts w:ascii="Arial" w:hAnsi="Arial" w:cs="Arial"/>
          <w:rPrChange w:id="40" w:author="Gu, Wanjun" w:date="2024-04-03T22:58:00Z">
            <w:rPr>
              <w:rStyle w:val="CommentReference"/>
            </w:rPr>
          </w:rPrChange>
        </w:rPr>
        <w:commentReference w:id="39"/>
      </w:r>
      <w:r w:rsidR="00A001B5" w:rsidRPr="00AA0B50">
        <w:rPr>
          <w:rFonts w:ascii="Arial" w:hAnsi="Arial" w:cs="Arial"/>
        </w:rPr>
        <w:t>.</w:t>
      </w:r>
      <w:r w:rsidR="00695F57" w:rsidRPr="00AA0B50">
        <w:rPr>
          <w:rFonts w:ascii="Arial" w:hAnsi="Arial" w:cs="Arial"/>
        </w:rPr>
        <w:t xml:space="preserve"> A fuzziness score</w:t>
      </w:r>
      <w:r w:rsidR="00591915" w:rsidRPr="00AA0B50">
        <w:rPr>
          <w:rFonts w:ascii="Arial" w:hAnsi="Arial" w:cs="Arial"/>
        </w:rPr>
        <w:t xml:space="preserve"> (f)</w:t>
      </w:r>
      <w:r w:rsidR="00695F57" w:rsidRPr="00AA0B50">
        <w:rPr>
          <w:rFonts w:ascii="Arial" w:hAnsi="Arial" w:cs="Arial"/>
        </w:rPr>
        <w:t xml:space="preserve"> </w:t>
      </w:r>
      <w:r w:rsidR="00E235C3" w:rsidRPr="00AA0B50">
        <w:rPr>
          <w:rFonts w:ascii="Arial" w:hAnsi="Arial" w:cs="Arial"/>
        </w:rPr>
        <w:t xml:space="preserve">instructs </w:t>
      </w:r>
      <w:r w:rsidR="00695F57" w:rsidRPr="00AA0B50">
        <w:rPr>
          <w:rFonts w:ascii="Arial" w:hAnsi="Arial" w:cs="Arial"/>
        </w:rPr>
        <w:t>the program to assign subjects who are related with m individuals and subjects who are related to m –</w:t>
      </w:r>
      <w:r w:rsidR="00A001B5" w:rsidRPr="00AA0B50">
        <w:rPr>
          <w:rFonts w:ascii="Arial" w:hAnsi="Arial" w:cs="Arial"/>
        </w:rPr>
        <w:t xml:space="preserve"> </w:t>
      </w:r>
      <w:r w:rsidR="00695F57" w:rsidRPr="00AA0B50">
        <w:rPr>
          <w:rFonts w:ascii="Arial" w:hAnsi="Arial" w:cs="Arial"/>
        </w:rPr>
        <w:t xml:space="preserve">f (f &lt; m) individuals with the same kinship weight and prioritize the pruning of their relatedness network based on their corresponding phenotype weights. </w:t>
      </w:r>
      <w:r w:rsidR="00A001B5" w:rsidRPr="00AA0B50">
        <w:rPr>
          <w:rFonts w:ascii="Arial" w:hAnsi="Arial" w:cs="Arial"/>
        </w:rPr>
        <w:t>This score plays a key role in determining which subjects are systematically excluded based on their phenotype prioritizations</w:t>
      </w:r>
      <w:r w:rsidR="00E235C3" w:rsidRPr="00AA0B50">
        <w:rPr>
          <w:rFonts w:ascii="Arial" w:hAnsi="Arial" w:cs="Arial"/>
        </w:rPr>
        <w:t>, e.g., prioritizing subjects with phenotype of interest versus maximizing set of unrelated subjects.</w:t>
      </w:r>
    </w:p>
    <w:p w14:paraId="4C94799B" w14:textId="77777777" w:rsidR="00FD6105" w:rsidRPr="00AA0B50" w:rsidRDefault="00FD6105">
      <w:pPr>
        <w:rPr>
          <w:rFonts w:ascii="Arial" w:hAnsi="Arial" w:cs="Arial"/>
        </w:rPr>
      </w:pPr>
    </w:p>
    <w:p w14:paraId="58A5F61C" w14:textId="5421E6C6" w:rsidR="00FD6105" w:rsidRPr="00AA0B50" w:rsidRDefault="00FD6105">
      <w:pPr>
        <w:rPr>
          <w:rFonts w:ascii="Arial" w:hAnsi="Arial" w:cs="Arial"/>
        </w:rPr>
      </w:pPr>
      <w:r w:rsidRPr="00AA0B50">
        <w:rPr>
          <w:rFonts w:ascii="Arial" w:hAnsi="Arial" w:cs="Arial"/>
        </w:rPr>
        <w:t>Prun</w:t>
      </w:r>
      <w:r w:rsidR="00282EBA" w:rsidRPr="00AA0B50">
        <w:rPr>
          <w:rFonts w:ascii="Arial" w:hAnsi="Arial" w:cs="Arial"/>
        </w:rPr>
        <w:t>ing</w:t>
      </w:r>
      <w:r w:rsidRPr="00AA0B50">
        <w:rPr>
          <w:rFonts w:ascii="Arial" w:hAnsi="Arial" w:cs="Arial"/>
        </w:rPr>
        <w:t xml:space="preserve"> complex relatedness network</w:t>
      </w:r>
    </w:p>
    <w:p w14:paraId="204BE3AB" w14:textId="77777777" w:rsidR="00861085" w:rsidRPr="00AA0B50" w:rsidRDefault="00861085">
      <w:pPr>
        <w:rPr>
          <w:rFonts w:ascii="Arial" w:hAnsi="Arial" w:cs="Arial"/>
        </w:rPr>
      </w:pPr>
    </w:p>
    <w:p w14:paraId="10BF190F" w14:textId="3A49EA61" w:rsidR="00A001B5" w:rsidRPr="00AA0B50" w:rsidRDefault="00A001B5" w:rsidP="00817C8F">
      <w:pPr>
        <w:rPr>
          <w:rFonts w:ascii="Arial" w:hAnsi="Arial" w:cs="Arial"/>
        </w:rPr>
      </w:pPr>
      <w:r w:rsidRPr="00AA0B50">
        <w:rPr>
          <w:rFonts w:ascii="Arial" w:hAnsi="Arial" w:cs="Arial"/>
        </w:rPr>
        <w:t xml:space="preserve">The </w:t>
      </w:r>
      <w:r w:rsidR="003B71F6" w:rsidRPr="00AA0B50">
        <w:rPr>
          <w:rFonts w:ascii="Arial" w:hAnsi="Arial" w:cs="Arial"/>
        </w:rPr>
        <w:t xml:space="preserve">relatedness </w:t>
      </w:r>
      <w:r w:rsidRPr="00AA0B50">
        <w:rPr>
          <w:rFonts w:ascii="Arial" w:hAnsi="Arial" w:cs="Arial"/>
        </w:rPr>
        <w:t xml:space="preserve">pruning process initiates by identifying </w:t>
      </w:r>
      <w:r w:rsidR="00800234" w:rsidRPr="00AA0B50">
        <w:rPr>
          <w:rFonts w:ascii="Arial" w:hAnsi="Arial" w:cs="Arial"/>
        </w:rPr>
        <w:t xml:space="preserve">sets of </w:t>
      </w:r>
      <w:r w:rsidRPr="00AA0B50">
        <w:rPr>
          <w:rFonts w:ascii="Arial" w:hAnsi="Arial" w:cs="Arial"/>
        </w:rPr>
        <w:t xml:space="preserve">subjects that are related to </w:t>
      </w:r>
      <w:r w:rsidR="003B71F6" w:rsidRPr="00AA0B50">
        <w:rPr>
          <w:rFonts w:ascii="Arial" w:hAnsi="Arial" w:cs="Arial"/>
        </w:rPr>
        <w:t>each other. First</w:t>
      </w:r>
      <w:r w:rsidR="00695F57" w:rsidRPr="00AA0B50">
        <w:rPr>
          <w:rFonts w:ascii="Arial" w:hAnsi="Arial" w:cs="Arial"/>
        </w:rPr>
        <w:t xml:space="preserve"> subjects that are not related with any other subjects in the study are removed from the kinship matrix to minimize data size.</w:t>
      </w:r>
      <w:r w:rsidR="003B71F6" w:rsidRPr="00AA0B50">
        <w:rPr>
          <w:rFonts w:ascii="Arial" w:hAnsi="Arial" w:cs="Arial"/>
        </w:rPr>
        <w:t xml:space="preserve"> Next, pairs of subjects that are each related only to each other</w:t>
      </w:r>
      <w:r w:rsidR="00695F57" w:rsidRPr="00AA0B50">
        <w:rPr>
          <w:rFonts w:ascii="Arial" w:hAnsi="Arial" w:cs="Arial"/>
        </w:rPr>
        <w:t xml:space="preserve"> (related pairs)</w:t>
      </w:r>
      <w:r w:rsidR="003B71F6" w:rsidRPr="00AA0B50">
        <w:rPr>
          <w:rFonts w:ascii="Arial" w:hAnsi="Arial" w:cs="Arial"/>
        </w:rPr>
        <w:t xml:space="preserve"> are identified</w:t>
      </w:r>
      <w:r w:rsidRPr="00AA0B50">
        <w:rPr>
          <w:rFonts w:ascii="Arial" w:hAnsi="Arial" w:cs="Arial"/>
        </w:rPr>
        <w:t xml:space="preserve">. These pairs are then segregated according to the predefined phenotype prioritization criteria, significantly </w:t>
      </w:r>
      <w:r w:rsidRPr="00AA0B50">
        <w:rPr>
          <w:rFonts w:ascii="Arial" w:hAnsi="Arial" w:cs="Arial"/>
        </w:rPr>
        <w:lastRenderedPageBreak/>
        <w:t>streamlining the relatedness matrix</w:t>
      </w:r>
      <w:r w:rsidR="003B71F6" w:rsidRPr="00AA0B50">
        <w:rPr>
          <w:rFonts w:ascii="Arial" w:hAnsi="Arial" w:cs="Arial"/>
        </w:rPr>
        <w:t xml:space="preserve"> </w:t>
      </w:r>
      <w:commentRangeStart w:id="41"/>
      <w:commentRangeEnd w:id="41"/>
      <w:r w:rsidR="003B71F6" w:rsidRPr="00AA0B50">
        <w:rPr>
          <w:rStyle w:val="CommentReference"/>
          <w:rFonts w:ascii="Arial" w:hAnsi="Arial" w:cs="Arial"/>
          <w:rPrChange w:id="42" w:author="Gu, Wanjun" w:date="2024-04-03T22:58:00Z">
            <w:rPr>
              <w:rStyle w:val="CommentReference"/>
            </w:rPr>
          </w:rPrChange>
        </w:rPr>
        <w:commentReference w:id="41"/>
      </w:r>
      <w:r w:rsidR="003B71F6" w:rsidRPr="00AA0B50">
        <w:rPr>
          <w:rFonts w:ascii="Arial" w:hAnsi="Arial" w:cs="Arial"/>
        </w:rPr>
        <w:t>(Figure 1A)</w:t>
      </w:r>
      <w:r w:rsidRPr="00AA0B50">
        <w:rPr>
          <w:rFonts w:ascii="Arial" w:hAnsi="Arial" w:cs="Arial"/>
        </w:rPr>
        <w:t xml:space="preserve">. The </w:t>
      </w:r>
      <w:r w:rsidR="00800234" w:rsidRPr="00AA0B50">
        <w:rPr>
          <w:rFonts w:ascii="Arial" w:hAnsi="Arial" w:cs="Arial"/>
        </w:rPr>
        <w:t>algorithm next proceeds</w:t>
      </w:r>
      <w:r w:rsidR="00E235C3" w:rsidRPr="00AA0B50">
        <w:rPr>
          <w:rFonts w:ascii="Arial" w:hAnsi="Arial" w:cs="Arial"/>
        </w:rPr>
        <w:t xml:space="preserve"> </w:t>
      </w:r>
      <w:r w:rsidR="003B71F6" w:rsidRPr="00AA0B50">
        <w:rPr>
          <w:rFonts w:ascii="Arial" w:hAnsi="Arial" w:cs="Arial"/>
        </w:rPr>
        <w:t xml:space="preserve">stepwise increasing the relatedness group size to </w:t>
      </w:r>
      <w:r w:rsidRPr="00AA0B50">
        <w:rPr>
          <w:rFonts w:ascii="Arial" w:hAnsi="Arial" w:cs="Arial"/>
        </w:rPr>
        <w:t xml:space="preserve">tackle more </w:t>
      </w:r>
      <w:r w:rsidR="00E235C3" w:rsidRPr="00AA0B50">
        <w:rPr>
          <w:rFonts w:ascii="Arial" w:hAnsi="Arial" w:cs="Arial"/>
        </w:rPr>
        <w:t xml:space="preserve">complex </w:t>
      </w:r>
      <w:r w:rsidRPr="00AA0B50">
        <w:rPr>
          <w:rFonts w:ascii="Arial" w:hAnsi="Arial" w:cs="Arial"/>
        </w:rPr>
        <w:t xml:space="preserve">relatedness networks, employing a dual strategy based on the fuzziness score. With a fuzziness score of zero, the program adopts a </w:t>
      </w:r>
      <w:r w:rsidR="00310D2E" w:rsidRPr="00AA0B50">
        <w:rPr>
          <w:rFonts w:ascii="Arial" w:hAnsi="Arial" w:cs="Arial"/>
        </w:rPr>
        <w:t xml:space="preserve">simplified </w:t>
      </w:r>
      <w:r w:rsidRPr="00AA0B50">
        <w:rPr>
          <w:rFonts w:ascii="Arial" w:hAnsi="Arial" w:cs="Arial"/>
        </w:rPr>
        <w:t>approach</w:t>
      </w:r>
      <w:r w:rsidR="00310D2E" w:rsidRPr="00AA0B50">
        <w:rPr>
          <w:rFonts w:ascii="Arial" w:hAnsi="Arial" w:cs="Arial"/>
        </w:rPr>
        <w:t xml:space="preserve"> by prioritizing </w:t>
      </w:r>
      <w:r w:rsidRPr="00AA0B50">
        <w:rPr>
          <w:rFonts w:ascii="Arial" w:hAnsi="Arial" w:cs="Arial"/>
        </w:rPr>
        <w:t xml:space="preserve">the removal of </w:t>
      </w:r>
      <w:r w:rsidR="00310D2E" w:rsidRPr="00AA0B50">
        <w:rPr>
          <w:rFonts w:ascii="Arial" w:hAnsi="Arial" w:cs="Arial"/>
        </w:rPr>
        <w:t>super-</w:t>
      </w:r>
      <w:r w:rsidRPr="00AA0B50">
        <w:rPr>
          <w:rFonts w:ascii="Arial" w:hAnsi="Arial" w:cs="Arial"/>
        </w:rPr>
        <w:t xml:space="preserve">subjects. </w:t>
      </w:r>
      <w:commentRangeStart w:id="43"/>
      <w:commentRangeStart w:id="44"/>
      <w:r w:rsidR="00310D2E" w:rsidRPr="00AA0B50">
        <w:rPr>
          <w:rFonts w:ascii="Arial" w:hAnsi="Arial" w:cs="Arial"/>
        </w:rPr>
        <w:t xml:space="preserve">Super-subjects </w:t>
      </w:r>
      <w:r w:rsidRPr="00AA0B50">
        <w:rPr>
          <w:rFonts w:ascii="Arial" w:hAnsi="Arial" w:cs="Arial"/>
        </w:rPr>
        <w:t xml:space="preserve">are individuals linked to multiple subjects within the network, whereas these linked subjects are not related with any other subjects in the study. This targeted pruning is particularly effective in cohort studies, where such super-subjects </w:t>
      </w:r>
      <w:commentRangeEnd w:id="43"/>
      <w:r w:rsidR="00E235C3" w:rsidRPr="00AA0B50">
        <w:rPr>
          <w:rStyle w:val="CommentReference"/>
          <w:rFonts w:ascii="Arial" w:hAnsi="Arial" w:cs="Arial"/>
          <w:rPrChange w:id="45" w:author="Gu, Wanjun" w:date="2024-04-03T22:58:00Z">
            <w:rPr>
              <w:rStyle w:val="CommentReference"/>
            </w:rPr>
          </w:rPrChange>
        </w:rPr>
        <w:commentReference w:id="43"/>
      </w:r>
      <w:commentRangeEnd w:id="44"/>
      <w:r w:rsidR="00310D2E" w:rsidRPr="00AA0B50">
        <w:rPr>
          <w:rStyle w:val="CommentReference"/>
          <w:rFonts w:ascii="Arial" w:hAnsi="Arial" w:cs="Arial"/>
          <w:rPrChange w:id="46" w:author="Gu, Wanjun" w:date="2024-04-03T22:58:00Z">
            <w:rPr>
              <w:rStyle w:val="CommentReference"/>
            </w:rPr>
          </w:rPrChange>
        </w:rPr>
        <w:commentReference w:id="44"/>
      </w:r>
      <w:r w:rsidRPr="00AA0B50">
        <w:rPr>
          <w:rFonts w:ascii="Arial" w:hAnsi="Arial" w:cs="Arial"/>
        </w:rPr>
        <w:t>can constitute a considerable portion of the network. Conversely, with a fuzziness score above zero, a greedy algorithm is employed, sequentially eliminating subjects</w:t>
      </w:r>
      <w:r w:rsidR="00817C8F" w:rsidRPr="00AA0B50">
        <w:rPr>
          <w:rFonts w:ascii="Arial" w:hAnsi="Arial" w:cs="Arial"/>
        </w:rPr>
        <w:t xml:space="preserve"> with the lowest phenotypic weight</w:t>
      </w:r>
      <w:r w:rsidRPr="00AA0B50">
        <w:rPr>
          <w:rFonts w:ascii="Arial" w:hAnsi="Arial" w:cs="Arial"/>
        </w:rPr>
        <w:t xml:space="preserve"> </w:t>
      </w:r>
      <w:r w:rsidR="00817C8F" w:rsidRPr="00AA0B50">
        <w:rPr>
          <w:rFonts w:ascii="Arial" w:hAnsi="Arial" w:cs="Arial"/>
        </w:rPr>
        <w:t xml:space="preserve">who are related to more than m - f subjects, where m is the number of </w:t>
      </w:r>
      <w:r w:rsidR="00F140D1" w:rsidRPr="00AA0B50">
        <w:rPr>
          <w:rFonts w:ascii="Arial" w:hAnsi="Arial" w:cs="Arial"/>
        </w:rPr>
        <w:t>related</w:t>
      </w:r>
      <w:r w:rsidR="00F140D1" w:rsidRPr="00AA0B50">
        <w:rPr>
          <w:rFonts w:ascii="Arial" w:hAnsi="Arial" w:cs="Arial"/>
          <w:rPrChange w:id="47" w:author="Gu, Wanjun" w:date="2024-04-03T22:58:00Z">
            <w:rPr>
              <w:rFonts w:ascii="Arial" w:hAnsi="Arial" w:cs="Arial" w:hint="eastAsia"/>
            </w:rPr>
          </w:rPrChange>
        </w:rPr>
        <w:t xml:space="preserve"> pairs</w:t>
      </w:r>
      <w:r w:rsidR="00F140D1" w:rsidRPr="00AA0B50">
        <w:rPr>
          <w:rFonts w:ascii="Arial" w:hAnsi="Arial" w:cs="Arial"/>
        </w:rPr>
        <w:t xml:space="preserve"> </w:t>
      </w:r>
      <w:r w:rsidR="00817C8F" w:rsidRPr="00AA0B50">
        <w:rPr>
          <w:rFonts w:ascii="Arial" w:hAnsi="Arial" w:cs="Arial"/>
        </w:rPr>
        <w:t xml:space="preserve">of the subject in the cohort who is related to the most people, and f represents the fuzziness score. </w:t>
      </w:r>
      <w:r w:rsidRPr="00AA0B50">
        <w:rPr>
          <w:rFonts w:ascii="Arial" w:hAnsi="Arial" w:cs="Arial"/>
        </w:rPr>
        <w:t>This iterative removal continues until only related pairs remain, which are then subjected to a final work-up step. The culmination of this process is a curated list of subjects to be excluded, thereby refining the cohort to a set of unrelated individuals.</w:t>
      </w:r>
    </w:p>
    <w:p w14:paraId="5AA66DF5" w14:textId="77777777" w:rsidR="00A001B5" w:rsidRPr="00AA0B50" w:rsidRDefault="00A001B5">
      <w:pPr>
        <w:rPr>
          <w:rFonts w:ascii="Arial" w:hAnsi="Arial" w:cs="Arial"/>
        </w:rPr>
      </w:pPr>
    </w:p>
    <w:p w14:paraId="6A7D8FC9" w14:textId="146AA337" w:rsidR="00FD6105" w:rsidRPr="00AA0B50" w:rsidRDefault="00FD6105">
      <w:pPr>
        <w:rPr>
          <w:rFonts w:ascii="Arial" w:hAnsi="Arial" w:cs="Arial"/>
        </w:rPr>
      </w:pPr>
      <w:r w:rsidRPr="00AA0B50">
        <w:rPr>
          <w:rFonts w:ascii="Arial" w:hAnsi="Arial" w:cs="Arial"/>
        </w:rPr>
        <w:t>Benchmarking the method performance using simulations</w:t>
      </w:r>
    </w:p>
    <w:p w14:paraId="6C60045F" w14:textId="77777777" w:rsidR="00FD6105" w:rsidRPr="00AA0B50" w:rsidRDefault="00FD6105">
      <w:pPr>
        <w:rPr>
          <w:rFonts w:ascii="Arial" w:hAnsi="Arial" w:cs="Arial"/>
        </w:rPr>
      </w:pPr>
    </w:p>
    <w:p w14:paraId="1557A07B" w14:textId="25537AEB" w:rsidR="00B80FBE" w:rsidRPr="00AA0B50" w:rsidRDefault="005773A6" w:rsidP="001C7CE5">
      <w:pPr>
        <w:rPr>
          <w:rFonts w:ascii="Arial" w:hAnsi="Arial" w:cs="Arial"/>
        </w:rPr>
      </w:pPr>
      <w:r w:rsidRPr="00AA0B50">
        <w:rPr>
          <w:rFonts w:ascii="Arial" w:hAnsi="Arial" w:cs="Arial"/>
        </w:rPr>
        <w:t xml:space="preserve">We </w:t>
      </w:r>
      <w:r w:rsidR="00282EBA" w:rsidRPr="00AA0B50">
        <w:rPr>
          <w:rFonts w:ascii="Arial" w:hAnsi="Arial" w:cs="Arial"/>
        </w:rPr>
        <w:t>evaluate</w:t>
      </w:r>
      <w:r w:rsidRPr="00AA0B50">
        <w:rPr>
          <w:rFonts w:ascii="Arial" w:hAnsi="Arial" w:cs="Arial"/>
        </w:rPr>
        <w:t>d</w:t>
      </w:r>
      <w:r w:rsidR="00282EBA" w:rsidRPr="00AA0B50">
        <w:rPr>
          <w:rFonts w:ascii="Arial" w:hAnsi="Arial" w:cs="Arial"/>
        </w:rPr>
        <w:t xml:space="preserve"> the </w:t>
      </w:r>
      <w:r w:rsidRPr="00AA0B50">
        <w:rPr>
          <w:rFonts w:ascii="Arial" w:hAnsi="Arial" w:cs="Arial"/>
        </w:rPr>
        <w:t xml:space="preserve">performance </w:t>
      </w:r>
      <w:r w:rsidR="00282EBA" w:rsidRPr="00AA0B50">
        <w:rPr>
          <w:rFonts w:ascii="Arial" w:hAnsi="Arial" w:cs="Arial"/>
        </w:rPr>
        <w:t xml:space="preserve">of the KDPS method across </w:t>
      </w:r>
      <w:r w:rsidRPr="00AA0B50">
        <w:rPr>
          <w:rFonts w:ascii="Arial" w:hAnsi="Arial" w:cs="Arial"/>
        </w:rPr>
        <w:t xml:space="preserve">simulation </w:t>
      </w:r>
      <w:r w:rsidR="00282EBA" w:rsidRPr="00AA0B50">
        <w:rPr>
          <w:rFonts w:ascii="Arial" w:hAnsi="Arial" w:cs="Arial"/>
        </w:rPr>
        <w:t xml:space="preserve">scenarios reflective of real-world cohorts. Utilizing the kinship </w:t>
      </w:r>
      <w:r w:rsidR="001A1315" w:rsidRPr="00AA0B50">
        <w:rPr>
          <w:rFonts w:ascii="Arial" w:hAnsi="Arial" w:cs="Arial"/>
        </w:rPr>
        <w:t xml:space="preserve">structure </w:t>
      </w:r>
      <w:r w:rsidR="00282EBA" w:rsidRPr="00AA0B50">
        <w:rPr>
          <w:rFonts w:ascii="Arial" w:hAnsi="Arial" w:cs="Arial"/>
        </w:rPr>
        <w:t>derived from the UK Biobank dataset</w:t>
      </w:r>
      <w:r w:rsidR="00006013" w:rsidRPr="00AA0B50">
        <w:rPr>
          <w:rFonts w:ascii="Arial" w:hAnsi="Arial" w:cs="Arial"/>
        </w:rPr>
        <w:t xml:space="preserve"> </w:t>
      </w:r>
      <w:r w:rsidR="0055171F" w:rsidRPr="00AA0B50">
        <w:rPr>
          <w:rFonts w:ascii="Arial" w:hAnsi="Arial" w:cs="Arial"/>
        </w:rPr>
        <w:fldChar w:fldCharType="begin" w:fldLock="1"/>
      </w:r>
      <w:r w:rsidR="0055171F" w:rsidRPr="00AA0B50">
        <w:rPr>
          <w:rFonts w:ascii="Arial" w:hAnsi="Arial" w:cs="Arial"/>
        </w:rPr>
        <w:instrText>ADDIN paperpile_citation &lt;clusterId&gt;N948A996W486U191&lt;/clusterId&gt;&lt;metadata&gt;&lt;citation&gt;&lt;id&gt;c40137fe-e115-4562-b2c8-4b7a6b848cae&lt;/id&gt;&lt;/citation&gt;&lt;/metadata&gt;&lt;data&gt;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&lt;/data&gt; \* MERGEFORMAT</w:instrText>
      </w:r>
      <w:r w:rsidR="0055171F" w:rsidRPr="00AA0B50">
        <w:rPr>
          <w:rFonts w:ascii="Arial" w:hAnsi="Arial" w:cs="Arial"/>
        </w:rPr>
        <w:fldChar w:fldCharType="separate"/>
      </w:r>
      <w:r w:rsidR="00006013" w:rsidRPr="00AA0B50">
        <w:rPr>
          <w:rFonts w:ascii="Arial" w:hAnsi="Arial" w:cs="Arial"/>
          <w:noProof/>
        </w:rPr>
        <w:t>(Bycroft et al. 2018)</w:t>
      </w:r>
      <w:r w:rsidR="0055171F" w:rsidRPr="00AA0B50">
        <w:rPr>
          <w:rFonts w:ascii="Arial" w:hAnsi="Arial" w:cs="Arial"/>
        </w:rPr>
        <w:fldChar w:fldCharType="end"/>
      </w:r>
      <w:r w:rsidR="00282EBA" w:rsidRPr="00AA0B50">
        <w:rPr>
          <w:rFonts w:ascii="Arial" w:hAnsi="Arial" w:cs="Arial"/>
        </w:rPr>
        <w:t xml:space="preserve"> and a corresponding set of categorical and numerical phenotypes, a complex related network (n </w:t>
      </w:r>
      <w:r w:rsidRPr="00AA0B50">
        <w:rPr>
          <w:rFonts w:ascii="Arial" w:hAnsi="Arial" w:cs="Arial"/>
        </w:rPr>
        <w:t>~</w:t>
      </w:r>
      <w:r w:rsidR="00282EBA" w:rsidRPr="00AA0B50">
        <w:rPr>
          <w:rFonts w:ascii="Arial" w:hAnsi="Arial" w:cs="Arial"/>
        </w:rPr>
        <w:t xml:space="preserve">100,000) was simulated. The performance of KDPS was then assessed under a diverse array of parameters, as detailed in </w:t>
      </w:r>
      <w:commentRangeStart w:id="48"/>
      <w:commentRangeStart w:id="49"/>
      <w:r w:rsidR="00282EBA" w:rsidRPr="00AA0B50">
        <w:rPr>
          <w:rFonts w:ascii="Arial" w:hAnsi="Arial" w:cs="Arial"/>
        </w:rPr>
        <w:t>Table 1.</w:t>
      </w:r>
      <w:commentRangeEnd w:id="48"/>
      <w:r w:rsidR="001A1315" w:rsidRPr="00AA0B50">
        <w:rPr>
          <w:rStyle w:val="CommentReference"/>
          <w:rFonts w:ascii="Arial" w:hAnsi="Arial" w:cs="Arial"/>
          <w:rPrChange w:id="50" w:author="Gu, Wanjun" w:date="2024-04-03T22:58:00Z">
            <w:rPr>
              <w:rStyle w:val="CommentReference"/>
            </w:rPr>
          </w:rPrChange>
        </w:rPr>
        <w:commentReference w:id="48"/>
      </w:r>
      <w:commentRangeEnd w:id="49"/>
      <w:r w:rsidR="00126101" w:rsidRPr="00AA0B50">
        <w:rPr>
          <w:rStyle w:val="CommentReference"/>
          <w:rFonts w:ascii="Arial" w:hAnsi="Arial" w:cs="Arial"/>
          <w:rPrChange w:id="51" w:author="Gu, Wanjun" w:date="2024-04-03T22:58:00Z">
            <w:rPr>
              <w:rStyle w:val="CommentReference"/>
            </w:rPr>
          </w:rPrChange>
        </w:rPr>
        <w:commentReference w:id="49"/>
      </w:r>
      <w:ins w:id="52" w:author="Gu, Wanjun" w:date="2024-04-03T18:08:00Z">
        <w:r w:rsidR="00450E67" w:rsidRPr="00AA0B50">
          <w:rPr>
            <w:rFonts w:ascii="Arial" w:hAnsi="Arial" w:cs="Arial"/>
          </w:rPr>
          <w:t xml:space="preserve"> Furthermore, we have also applied KDPS on real-world phenotypes in the UK Biobank dataset. We </w:t>
        </w:r>
      </w:ins>
      <w:ins w:id="53" w:author="Gu, Wanjun" w:date="2024-04-03T22:43:00Z">
        <w:r w:rsidR="005F4D1F" w:rsidRPr="00AA0B50">
          <w:rPr>
            <w:rFonts w:ascii="Arial" w:hAnsi="Arial" w:cs="Arial"/>
          </w:rPr>
          <w:t xml:space="preserve">tested removing related subjects </w:t>
        </w:r>
      </w:ins>
      <w:ins w:id="54" w:author="Gu, Wanjun" w:date="2024-04-03T22:45:00Z">
        <w:r w:rsidR="005F4D1F" w:rsidRPr="00AA0B50">
          <w:rPr>
            <w:rFonts w:ascii="Arial" w:hAnsi="Arial" w:cs="Arial"/>
          </w:rPr>
          <w:t xml:space="preserve">regarding four </w:t>
        </w:r>
      </w:ins>
      <w:ins w:id="55" w:author="Gu, Wanjun" w:date="2024-04-03T22:46:00Z">
        <w:r w:rsidR="005F4D1F" w:rsidRPr="00AA0B50">
          <w:rPr>
            <w:rFonts w:ascii="Arial" w:hAnsi="Arial" w:cs="Arial"/>
          </w:rPr>
          <w:t xml:space="preserve">binary </w:t>
        </w:r>
      </w:ins>
      <w:ins w:id="56" w:author="Gu, Wanjun" w:date="2024-04-03T22:45:00Z">
        <w:r w:rsidR="005F4D1F" w:rsidRPr="00AA0B50">
          <w:rPr>
            <w:rFonts w:ascii="Arial" w:hAnsi="Arial" w:cs="Arial"/>
          </w:rPr>
          <w:t>phenotypes of interest:</w:t>
        </w:r>
      </w:ins>
      <w:ins w:id="57" w:author="Gu, Wanjun" w:date="2024-04-03T22:43:00Z">
        <w:r w:rsidR="005F4D1F" w:rsidRPr="00AA0B50">
          <w:rPr>
            <w:rFonts w:ascii="Arial" w:hAnsi="Arial" w:cs="Arial"/>
          </w:rPr>
          <w:t xml:space="preserve"> </w:t>
        </w:r>
      </w:ins>
      <w:ins w:id="58" w:author="Gu, Wanjun" w:date="2024-04-03T22:48:00Z">
        <w:r w:rsidR="005F4D1F" w:rsidRPr="00AA0B50">
          <w:rPr>
            <w:rFonts w:ascii="Arial" w:hAnsi="Arial" w:cs="Arial"/>
          </w:rPr>
          <w:t>schizophrenia</w:t>
        </w:r>
      </w:ins>
      <w:ins w:id="59" w:author="Gu, Wanjun" w:date="2024-04-03T22:43:00Z">
        <w:r w:rsidR="005F4D1F" w:rsidRPr="00AA0B50">
          <w:rPr>
            <w:rFonts w:ascii="Arial" w:hAnsi="Arial" w:cs="Arial"/>
          </w:rPr>
          <w:t xml:space="preserve">, </w:t>
        </w:r>
      </w:ins>
      <w:ins w:id="60" w:author="Gu, Wanjun" w:date="2024-04-03T22:44:00Z">
        <w:r w:rsidR="005F4D1F" w:rsidRPr="00AA0B50">
          <w:rPr>
            <w:rFonts w:ascii="Arial" w:hAnsi="Arial" w:cs="Arial"/>
          </w:rPr>
          <w:t>acute myocardial infarction</w:t>
        </w:r>
      </w:ins>
      <w:ins w:id="61" w:author="Gu, Wanjun" w:date="2024-04-03T22:43:00Z">
        <w:r w:rsidR="005F4D1F" w:rsidRPr="00AA0B50">
          <w:rPr>
            <w:rFonts w:ascii="Arial" w:hAnsi="Arial" w:cs="Arial"/>
          </w:rPr>
          <w:t>, mul</w:t>
        </w:r>
      </w:ins>
      <w:ins w:id="62" w:author="Gu, Wanjun" w:date="2024-04-03T22:44:00Z">
        <w:r w:rsidR="005F4D1F" w:rsidRPr="00AA0B50">
          <w:rPr>
            <w:rFonts w:ascii="Arial" w:hAnsi="Arial" w:cs="Arial"/>
          </w:rPr>
          <w:t xml:space="preserve">tiple </w:t>
        </w:r>
        <w:proofErr w:type="gramStart"/>
        <w:r w:rsidR="005F4D1F" w:rsidRPr="00AA0B50">
          <w:rPr>
            <w:rFonts w:ascii="Arial" w:hAnsi="Arial" w:cs="Arial"/>
          </w:rPr>
          <w:t>sclerosis</w:t>
        </w:r>
        <w:proofErr w:type="gramEnd"/>
        <w:r w:rsidR="005F4D1F" w:rsidRPr="00AA0B50">
          <w:rPr>
            <w:rFonts w:ascii="Arial" w:hAnsi="Arial" w:cs="Arial"/>
          </w:rPr>
          <w:t xml:space="preserve"> and</w:t>
        </w:r>
      </w:ins>
      <w:ins w:id="63" w:author="Gu, Wanjun" w:date="2024-04-03T22:45:00Z">
        <w:r w:rsidR="005F4D1F" w:rsidRPr="00AA0B50">
          <w:rPr>
            <w:rFonts w:ascii="Arial" w:hAnsi="Arial" w:cs="Arial"/>
          </w:rPr>
          <w:t xml:space="preserve"> </w:t>
        </w:r>
      </w:ins>
      <w:ins w:id="64" w:author="Gu, Wanjun" w:date="2024-04-03T22:46:00Z">
        <w:r w:rsidR="005F4D1F" w:rsidRPr="00AA0B50">
          <w:rPr>
            <w:rFonts w:ascii="Arial" w:hAnsi="Arial" w:cs="Arial"/>
          </w:rPr>
          <w:t xml:space="preserve">alcohol </w:t>
        </w:r>
      </w:ins>
      <w:ins w:id="65" w:author="Gu, Wanjun" w:date="2024-04-03T22:47:00Z">
        <w:r w:rsidR="005F4D1F" w:rsidRPr="00AA0B50">
          <w:rPr>
            <w:rFonts w:ascii="Arial" w:hAnsi="Arial" w:cs="Arial"/>
          </w:rPr>
          <w:t>drinking (ever consumed alcohol)</w:t>
        </w:r>
      </w:ins>
      <w:ins w:id="66" w:author="Gu, Wanjun" w:date="2024-04-03T22:48:00Z">
        <w:r w:rsidR="005F4D1F" w:rsidRPr="00AA0B50">
          <w:rPr>
            <w:rFonts w:ascii="Arial" w:hAnsi="Arial" w:cs="Arial"/>
          </w:rPr>
          <w:t xml:space="preserve">. A fuzziness score of 0 was used </w:t>
        </w:r>
      </w:ins>
      <w:ins w:id="67" w:author="Gu, Wanjun" w:date="2024-04-03T22:49:00Z">
        <w:r w:rsidR="005F4D1F" w:rsidRPr="00AA0B50">
          <w:rPr>
            <w:rFonts w:ascii="Arial" w:hAnsi="Arial" w:cs="Arial"/>
          </w:rPr>
          <w:t xml:space="preserve">and results were compared between the </w:t>
        </w:r>
      </w:ins>
      <w:ins w:id="68" w:author="Gu, Wanjun" w:date="2024-04-03T22:50:00Z">
        <w:r w:rsidR="005F4D1F" w:rsidRPr="00AA0B50">
          <w:rPr>
            <w:rFonts w:ascii="Arial" w:hAnsi="Arial" w:cs="Arial"/>
          </w:rPr>
          <w:t xml:space="preserve">approach where phenotypic information was considered during the subject prioritization process (phenotype-aware) and the approach where </w:t>
        </w:r>
      </w:ins>
      <w:ins w:id="69" w:author="Gu, Wanjun" w:date="2024-04-03T22:49:00Z">
        <w:r w:rsidR="005F4D1F" w:rsidRPr="00AA0B50">
          <w:rPr>
            <w:rFonts w:ascii="Arial" w:hAnsi="Arial" w:cs="Arial"/>
          </w:rPr>
          <w:t>phenoty</w:t>
        </w:r>
      </w:ins>
      <w:ins w:id="70" w:author="Gu, Wanjun" w:date="2024-04-03T22:50:00Z">
        <w:r w:rsidR="005F4D1F" w:rsidRPr="00AA0B50">
          <w:rPr>
            <w:rFonts w:ascii="Arial" w:hAnsi="Arial" w:cs="Arial"/>
          </w:rPr>
          <w:t>pic information was not considered (phenotype-naïve).</w:t>
        </w:r>
      </w:ins>
    </w:p>
    <w:p w14:paraId="62DA2EF8" w14:textId="77777777" w:rsidR="00282EBA" w:rsidRPr="00AA0B50" w:rsidRDefault="00282EBA">
      <w:pPr>
        <w:rPr>
          <w:rFonts w:ascii="Arial" w:hAnsi="Arial" w:cs="Arial"/>
        </w:rPr>
      </w:pPr>
    </w:p>
    <w:p w14:paraId="5975F516" w14:textId="1D482F4D" w:rsidR="00282EBA" w:rsidRPr="00AA0B50" w:rsidRDefault="00B15FB4">
      <w:pPr>
        <w:rPr>
          <w:rFonts w:ascii="Arial" w:hAnsi="Arial" w:cs="Arial"/>
          <w:b/>
          <w:bCs/>
        </w:rPr>
      </w:pPr>
      <w:commentRangeStart w:id="71"/>
      <w:r w:rsidRPr="00AA0B50">
        <w:rPr>
          <w:rFonts w:ascii="Arial" w:hAnsi="Arial" w:cs="Arial"/>
          <w:b/>
          <w:bCs/>
        </w:rPr>
        <w:t>Result</w:t>
      </w:r>
      <w:r w:rsidR="00E323E0" w:rsidRPr="00AA0B50">
        <w:rPr>
          <w:rFonts w:ascii="Arial" w:hAnsi="Arial" w:cs="Arial"/>
          <w:b/>
          <w:bCs/>
        </w:rPr>
        <w:t>s</w:t>
      </w:r>
      <w:commentRangeEnd w:id="71"/>
      <w:r w:rsidR="006B1B4D" w:rsidRPr="00AA0B50">
        <w:rPr>
          <w:rStyle w:val="CommentReference"/>
          <w:rFonts w:ascii="Arial" w:hAnsi="Arial" w:cs="Arial"/>
          <w:rPrChange w:id="72" w:author="Gu, Wanjun" w:date="2024-04-03T22:58:00Z">
            <w:rPr>
              <w:rStyle w:val="CommentReference"/>
            </w:rPr>
          </w:rPrChange>
        </w:rPr>
        <w:commentReference w:id="71"/>
      </w:r>
    </w:p>
    <w:p w14:paraId="1EDA86DA" w14:textId="77777777" w:rsidR="001A1315" w:rsidRPr="00AA0B50" w:rsidRDefault="001A1315">
      <w:pPr>
        <w:rPr>
          <w:rFonts w:ascii="Arial" w:hAnsi="Arial" w:cs="Arial"/>
          <w:b/>
          <w:bCs/>
        </w:rPr>
      </w:pPr>
    </w:p>
    <w:p w14:paraId="70345762" w14:textId="5B643F28" w:rsidR="00010B85" w:rsidRPr="00AA0B50" w:rsidRDefault="004C13BF">
      <w:pPr>
        <w:rPr>
          <w:rFonts w:ascii="Arial" w:hAnsi="Arial" w:cs="Arial"/>
        </w:rPr>
      </w:pPr>
      <w:commentRangeStart w:id="73"/>
      <w:commentRangeStart w:id="74"/>
      <w:r w:rsidRPr="00AA0B50">
        <w:rPr>
          <w:rFonts w:ascii="Arial" w:hAnsi="Arial" w:cs="Arial"/>
        </w:rPr>
        <w:t>Simulation test results</w:t>
      </w:r>
      <w:commentRangeEnd w:id="73"/>
      <w:r w:rsidR="00281E63" w:rsidRPr="00AA0B50">
        <w:rPr>
          <w:rStyle w:val="CommentReference"/>
          <w:rFonts w:ascii="Arial" w:hAnsi="Arial" w:cs="Arial"/>
          <w:rPrChange w:id="75" w:author="Gu, Wanjun" w:date="2024-04-03T22:58:00Z">
            <w:rPr>
              <w:rStyle w:val="CommentReference"/>
            </w:rPr>
          </w:rPrChange>
        </w:rPr>
        <w:commentReference w:id="73"/>
      </w:r>
      <w:commentRangeEnd w:id="74"/>
      <w:r w:rsidR="00281E63" w:rsidRPr="00AA0B50">
        <w:rPr>
          <w:rStyle w:val="CommentReference"/>
          <w:rFonts w:ascii="Arial" w:hAnsi="Arial" w:cs="Arial"/>
          <w:rPrChange w:id="76" w:author="Gu, Wanjun" w:date="2024-04-03T22:58:00Z">
            <w:rPr>
              <w:rStyle w:val="CommentReference"/>
            </w:rPr>
          </w:rPrChange>
        </w:rPr>
        <w:commentReference w:id="74"/>
      </w:r>
    </w:p>
    <w:p w14:paraId="540CF5AA" w14:textId="77777777" w:rsidR="001A1315" w:rsidRPr="00AA0B50" w:rsidRDefault="001A1315" w:rsidP="004C13BF">
      <w:pPr>
        <w:rPr>
          <w:rFonts w:ascii="Arial" w:hAnsi="Arial" w:cs="Arial"/>
        </w:rPr>
      </w:pPr>
    </w:p>
    <w:p w14:paraId="25149A7D" w14:textId="17480F5E" w:rsidR="004C13BF" w:rsidRPr="00AA0B50" w:rsidRDefault="004C13BF" w:rsidP="004C13BF">
      <w:pPr>
        <w:rPr>
          <w:rFonts w:ascii="Arial" w:hAnsi="Arial" w:cs="Arial"/>
        </w:rPr>
      </w:pPr>
      <w:r w:rsidRPr="00AA0B50">
        <w:rPr>
          <w:rFonts w:ascii="Arial" w:hAnsi="Arial" w:cs="Arial"/>
        </w:rPr>
        <w:t xml:space="preserve">The computational </w:t>
      </w:r>
      <w:r w:rsidR="002010D2" w:rsidRPr="00AA0B50">
        <w:rPr>
          <w:rFonts w:ascii="Arial" w:hAnsi="Arial" w:cs="Arial"/>
        </w:rPr>
        <w:t xml:space="preserve">time </w:t>
      </w:r>
      <w:r w:rsidRPr="00AA0B50">
        <w:rPr>
          <w:rFonts w:ascii="Arial" w:hAnsi="Arial" w:cs="Arial"/>
        </w:rPr>
        <w:t>of the KDPS</w:t>
      </w:r>
      <w:r w:rsidR="0081452F" w:rsidRPr="00AA0B50">
        <w:rPr>
          <w:rFonts w:ascii="Arial" w:hAnsi="Arial" w:cs="Arial"/>
        </w:rPr>
        <w:t xml:space="preserve"> method </w:t>
      </w:r>
      <w:r w:rsidR="005773A6" w:rsidRPr="00AA0B50">
        <w:rPr>
          <w:rFonts w:ascii="Arial" w:hAnsi="Arial" w:cs="Arial"/>
        </w:rPr>
        <w:t>increase</w:t>
      </w:r>
      <w:r w:rsidR="002237CB" w:rsidRPr="00AA0B50">
        <w:rPr>
          <w:rFonts w:ascii="Arial" w:hAnsi="Arial" w:cs="Arial"/>
        </w:rPr>
        <w:t>s</w:t>
      </w:r>
      <w:r w:rsidR="005773A6" w:rsidRPr="00AA0B50">
        <w:rPr>
          <w:rFonts w:ascii="Arial" w:hAnsi="Arial" w:cs="Arial"/>
        </w:rPr>
        <w:t xml:space="preserve"> </w:t>
      </w:r>
      <w:r w:rsidRPr="00AA0B50">
        <w:rPr>
          <w:rFonts w:ascii="Arial" w:hAnsi="Arial" w:cs="Arial"/>
        </w:rPr>
        <w:t>logarithmically in relation to increas</w:t>
      </w:r>
      <w:r w:rsidR="002010D2" w:rsidRPr="00AA0B50">
        <w:rPr>
          <w:rFonts w:ascii="Arial" w:hAnsi="Arial" w:cs="Arial"/>
        </w:rPr>
        <w:t xml:space="preserve">ing </w:t>
      </w:r>
      <w:r w:rsidRPr="00AA0B50">
        <w:rPr>
          <w:rFonts w:ascii="Arial" w:hAnsi="Arial" w:cs="Arial"/>
        </w:rPr>
        <w:t xml:space="preserve">fuzziness score, adhering to an approximate O(log(n)) complexity. Specifically, with a dataset comprising </w:t>
      </w:r>
      <w:commentRangeStart w:id="77"/>
      <w:r w:rsidRPr="00AA0B50">
        <w:rPr>
          <w:rFonts w:ascii="Arial" w:hAnsi="Arial" w:cs="Arial"/>
        </w:rPr>
        <w:t>50,000 subjects</w:t>
      </w:r>
      <w:commentRangeEnd w:id="77"/>
      <w:r w:rsidR="00A718C9" w:rsidRPr="00AA0B50">
        <w:rPr>
          <w:rFonts w:ascii="Arial" w:hAnsi="Arial" w:cs="Arial"/>
        </w:rPr>
        <w:t xml:space="preserve"> with over 10</w:t>
      </w:r>
      <w:r w:rsidR="002010D2" w:rsidRPr="00AA0B50">
        <w:rPr>
          <w:rFonts w:ascii="Arial" w:hAnsi="Arial" w:cs="Arial"/>
        </w:rPr>
        <w:t>,</w:t>
      </w:r>
      <w:r w:rsidR="00A718C9" w:rsidRPr="00AA0B50">
        <w:rPr>
          <w:rFonts w:ascii="Arial" w:hAnsi="Arial" w:cs="Arial"/>
        </w:rPr>
        <w:t>000 relationships</w:t>
      </w:r>
      <w:r w:rsidR="005773A6" w:rsidRPr="00AA0B50">
        <w:rPr>
          <w:rStyle w:val="CommentReference"/>
          <w:rFonts w:ascii="Arial" w:hAnsi="Arial" w:cs="Arial"/>
          <w:rPrChange w:id="78" w:author="Gu, Wanjun" w:date="2024-04-03T22:58:00Z">
            <w:rPr>
              <w:rStyle w:val="CommentReference"/>
            </w:rPr>
          </w:rPrChange>
        </w:rPr>
        <w:commentReference w:id="77"/>
      </w:r>
      <w:r w:rsidRPr="00AA0B50">
        <w:rPr>
          <w:rFonts w:ascii="Arial" w:hAnsi="Arial" w:cs="Arial"/>
        </w:rPr>
        <w:t xml:space="preserve">, the execution time of KDPS spans approximately 1.5 minutes at a fuzziness score of zero, </w:t>
      </w:r>
      <w:r w:rsidR="005773A6" w:rsidRPr="00AA0B50">
        <w:rPr>
          <w:rFonts w:ascii="Arial" w:hAnsi="Arial" w:cs="Arial"/>
        </w:rPr>
        <w:t xml:space="preserve">increasing to </w:t>
      </w:r>
      <w:r w:rsidRPr="00AA0B50">
        <w:rPr>
          <w:rFonts w:ascii="Arial" w:hAnsi="Arial" w:cs="Arial"/>
        </w:rPr>
        <w:t xml:space="preserve">over 10 minutes when the fuzziness score is </w:t>
      </w:r>
      <w:r w:rsidR="002010D2" w:rsidRPr="00AA0B50">
        <w:rPr>
          <w:rFonts w:ascii="Arial" w:hAnsi="Arial" w:cs="Arial"/>
        </w:rPr>
        <w:t xml:space="preserve">set </w:t>
      </w:r>
      <w:r w:rsidRPr="00AA0B50">
        <w:rPr>
          <w:rFonts w:ascii="Arial" w:hAnsi="Arial" w:cs="Arial"/>
        </w:rPr>
        <w:t xml:space="preserve">to 10 (Figure 1B). Additionally, the processing time required by KDPS exhibits a logarithmic dependency on the aggregate level of relatedness among subjects, as </w:t>
      </w:r>
      <w:r w:rsidR="002010D2" w:rsidRPr="00AA0B50">
        <w:rPr>
          <w:rFonts w:ascii="Arial" w:hAnsi="Arial" w:cs="Arial"/>
        </w:rPr>
        <w:t xml:space="preserve">demonstrated </w:t>
      </w:r>
      <w:r w:rsidRPr="00AA0B50">
        <w:rPr>
          <w:rFonts w:ascii="Arial" w:hAnsi="Arial" w:cs="Arial"/>
        </w:rPr>
        <w:t xml:space="preserve">in simulations </w:t>
      </w:r>
      <w:r w:rsidR="002010D2" w:rsidRPr="00AA0B50">
        <w:rPr>
          <w:rFonts w:ascii="Arial" w:hAnsi="Arial" w:cs="Arial"/>
        </w:rPr>
        <w:t xml:space="preserve">with total sample size of XYZ and increasing number of </w:t>
      </w:r>
      <w:commentRangeStart w:id="79"/>
      <w:commentRangeStart w:id="80"/>
      <w:r w:rsidR="002010D2" w:rsidRPr="00AA0B50">
        <w:rPr>
          <w:rFonts w:ascii="Arial" w:hAnsi="Arial" w:cs="Arial"/>
        </w:rPr>
        <w:t>relatedness</w:t>
      </w:r>
      <w:commentRangeEnd w:id="79"/>
      <w:r w:rsidR="002010D2" w:rsidRPr="00AA0B50">
        <w:rPr>
          <w:rStyle w:val="CommentReference"/>
          <w:rFonts w:ascii="Arial" w:hAnsi="Arial" w:cs="Arial"/>
          <w:rPrChange w:id="81" w:author="Gu, Wanjun" w:date="2024-04-03T22:58:00Z">
            <w:rPr>
              <w:rStyle w:val="CommentReference"/>
            </w:rPr>
          </w:rPrChange>
        </w:rPr>
        <w:commentReference w:id="79"/>
      </w:r>
      <w:commentRangeEnd w:id="80"/>
      <w:r w:rsidR="00126101" w:rsidRPr="00AA0B50">
        <w:rPr>
          <w:rStyle w:val="CommentReference"/>
          <w:rFonts w:ascii="Arial" w:hAnsi="Arial" w:cs="Arial"/>
          <w:rPrChange w:id="82" w:author="Gu, Wanjun" w:date="2024-04-03T22:58:00Z">
            <w:rPr>
              <w:rStyle w:val="CommentReference"/>
            </w:rPr>
          </w:rPrChange>
        </w:rPr>
        <w:commentReference w:id="80"/>
      </w:r>
      <w:r w:rsidR="002010D2" w:rsidRPr="00AA0B50">
        <w:rPr>
          <w:rFonts w:ascii="Arial" w:hAnsi="Arial" w:cs="Arial"/>
        </w:rPr>
        <w:t xml:space="preserve">, </w:t>
      </w:r>
      <w:r w:rsidR="00714748" w:rsidRPr="00AA0B50">
        <w:rPr>
          <w:rFonts w:ascii="Arial" w:hAnsi="Arial" w:cs="Arial"/>
          <w:rPrChange w:id="83" w:author="Gu, Wanjun" w:date="2024-04-03T22:58:00Z">
            <w:rPr>
              <w:rFonts w:ascii="Arial" w:hAnsi="Arial" w:cs="Arial" w:hint="eastAsia"/>
            </w:rPr>
          </w:rPrChange>
        </w:rPr>
        <w:t xml:space="preserve">where </w:t>
      </w:r>
      <w:r w:rsidRPr="00AA0B50">
        <w:rPr>
          <w:rFonts w:ascii="Arial" w:hAnsi="Arial" w:cs="Arial"/>
        </w:rPr>
        <w:t xml:space="preserve">fuzziness score </w:t>
      </w:r>
      <w:r w:rsidR="002010D2" w:rsidRPr="00AA0B50">
        <w:rPr>
          <w:rFonts w:ascii="Arial" w:hAnsi="Arial" w:cs="Arial"/>
        </w:rPr>
        <w:t xml:space="preserve">was set </w:t>
      </w:r>
      <w:r w:rsidRPr="00AA0B50">
        <w:rPr>
          <w:rFonts w:ascii="Arial" w:hAnsi="Arial" w:cs="Arial"/>
        </w:rPr>
        <w:t xml:space="preserve">at zero (Figure 1C). Notably, in simulations </w:t>
      </w:r>
      <w:r w:rsidR="002010D2" w:rsidRPr="00AA0B50">
        <w:rPr>
          <w:rFonts w:ascii="Arial" w:hAnsi="Arial" w:cs="Arial"/>
        </w:rPr>
        <w:t xml:space="preserve">with </w:t>
      </w:r>
      <w:r w:rsidRPr="00AA0B50">
        <w:rPr>
          <w:rFonts w:ascii="Arial" w:hAnsi="Arial" w:cs="Arial"/>
        </w:rPr>
        <w:t xml:space="preserve">100,000 relationships, </w:t>
      </w:r>
      <w:r w:rsidR="002237CB" w:rsidRPr="00AA0B50">
        <w:rPr>
          <w:rFonts w:ascii="Arial" w:hAnsi="Arial" w:cs="Arial"/>
        </w:rPr>
        <w:t xml:space="preserve">analogous </w:t>
      </w:r>
      <w:r w:rsidRPr="00AA0B50">
        <w:rPr>
          <w:rFonts w:ascii="Arial" w:hAnsi="Arial" w:cs="Arial"/>
        </w:rPr>
        <w:t xml:space="preserve">to the interconnections within the UK Biobank cohort, KDPS completes its run within </w:t>
      </w:r>
      <w:commentRangeStart w:id="84"/>
      <w:commentRangeStart w:id="85"/>
      <w:commentRangeStart w:id="86"/>
      <w:r w:rsidRPr="00AA0B50">
        <w:rPr>
          <w:rFonts w:ascii="Arial" w:hAnsi="Arial" w:cs="Arial"/>
        </w:rPr>
        <w:t>approximate 15 minutes</w:t>
      </w:r>
      <w:commentRangeEnd w:id="84"/>
      <w:r w:rsidR="00714748" w:rsidRPr="00AA0B50">
        <w:rPr>
          <w:rFonts w:ascii="Arial" w:hAnsi="Arial" w:cs="Arial"/>
        </w:rPr>
        <w:t xml:space="preserve"> while using a single thread and less than 4 Gb of </w:t>
      </w:r>
      <w:r w:rsidR="00714748" w:rsidRPr="00AA0B50">
        <w:rPr>
          <w:rFonts w:ascii="Arial" w:hAnsi="Arial" w:cs="Arial"/>
        </w:rPr>
        <w:lastRenderedPageBreak/>
        <w:t>memory</w:t>
      </w:r>
      <w:r w:rsidR="002010D2" w:rsidRPr="00AA0B50">
        <w:rPr>
          <w:rStyle w:val="CommentReference"/>
          <w:rFonts w:ascii="Arial" w:hAnsi="Arial" w:cs="Arial"/>
          <w:rPrChange w:id="87" w:author="Gu, Wanjun" w:date="2024-04-03T22:58:00Z">
            <w:rPr>
              <w:rStyle w:val="CommentReference"/>
            </w:rPr>
          </w:rPrChange>
        </w:rPr>
        <w:commentReference w:id="84"/>
      </w:r>
      <w:commentRangeEnd w:id="85"/>
      <w:r w:rsidR="00D44B7F" w:rsidRPr="00AA0B50">
        <w:rPr>
          <w:rStyle w:val="CommentReference"/>
          <w:rFonts w:ascii="Arial" w:hAnsi="Arial" w:cs="Arial"/>
          <w:rPrChange w:id="88" w:author="Gu, Wanjun" w:date="2024-04-03T22:58:00Z">
            <w:rPr>
              <w:rStyle w:val="CommentReference"/>
            </w:rPr>
          </w:rPrChange>
        </w:rPr>
        <w:commentReference w:id="85"/>
      </w:r>
      <w:commentRangeEnd w:id="86"/>
      <w:r w:rsidR="00126101" w:rsidRPr="00AA0B50">
        <w:rPr>
          <w:rStyle w:val="CommentReference"/>
          <w:rFonts w:ascii="Arial" w:hAnsi="Arial" w:cs="Arial"/>
          <w:rPrChange w:id="89" w:author="Gu, Wanjun" w:date="2024-04-03T22:58:00Z">
            <w:rPr>
              <w:rStyle w:val="CommentReference"/>
            </w:rPr>
          </w:rPrChange>
        </w:rPr>
        <w:commentReference w:id="86"/>
      </w:r>
      <w:r w:rsidRPr="00AA0B50">
        <w:rPr>
          <w:rFonts w:ascii="Arial" w:hAnsi="Arial" w:cs="Arial"/>
        </w:rPr>
        <w:t xml:space="preserve">. </w:t>
      </w:r>
      <w:commentRangeStart w:id="90"/>
      <w:commentRangeStart w:id="91"/>
      <w:r w:rsidR="002D63BB" w:rsidRPr="00AA0B50">
        <w:rPr>
          <w:rFonts w:ascii="Arial" w:hAnsi="Arial" w:cs="Arial"/>
        </w:rPr>
        <w:t xml:space="preserve">Real world </w:t>
      </w:r>
      <w:r w:rsidRPr="00AA0B50">
        <w:rPr>
          <w:rFonts w:ascii="Arial" w:hAnsi="Arial" w:cs="Arial"/>
        </w:rPr>
        <w:t xml:space="preserve">computation times may diverge, influenced by the intricacy of the relatedness network and additional factors such as the fuzziness score. </w:t>
      </w:r>
      <w:commentRangeEnd w:id="90"/>
      <w:r w:rsidR="002237CB" w:rsidRPr="00AA0B50">
        <w:rPr>
          <w:rStyle w:val="CommentReference"/>
          <w:rFonts w:ascii="Arial" w:hAnsi="Arial" w:cs="Arial"/>
          <w:rPrChange w:id="92" w:author="Gu, Wanjun" w:date="2024-04-03T22:58:00Z">
            <w:rPr>
              <w:rStyle w:val="CommentReference"/>
            </w:rPr>
          </w:rPrChange>
        </w:rPr>
        <w:commentReference w:id="90"/>
      </w:r>
      <w:commentRangeEnd w:id="91"/>
      <w:r w:rsidR="007F5880" w:rsidRPr="00AA0B50">
        <w:rPr>
          <w:rStyle w:val="CommentReference"/>
          <w:rFonts w:ascii="Arial" w:hAnsi="Arial" w:cs="Arial"/>
          <w:rPrChange w:id="93" w:author="Gu, Wanjun" w:date="2024-04-03T22:58:00Z">
            <w:rPr>
              <w:rStyle w:val="CommentReference"/>
            </w:rPr>
          </w:rPrChange>
        </w:rPr>
        <w:commentReference w:id="91"/>
      </w:r>
    </w:p>
    <w:p w14:paraId="49C65D9A" w14:textId="77777777" w:rsidR="002D63BB" w:rsidRPr="00AA0B50" w:rsidRDefault="002D63BB" w:rsidP="004C13BF">
      <w:pPr>
        <w:rPr>
          <w:rFonts w:ascii="Arial" w:hAnsi="Arial" w:cs="Arial"/>
        </w:rPr>
      </w:pPr>
    </w:p>
    <w:p w14:paraId="5AAFA069" w14:textId="361D87D3" w:rsidR="004C13BF" w:rsidRPr="00AA0B50" w:rsidRDefault="00460129" w:rsidP="004C13BF">
      <w:pPr>
        <w:rPr>
          <w:rFonts w:ascii="Arial" w:hAnsi="Arial" w:cs="Arial"/>
        </w:rPr>
      </w:pPr>
      <w:r w:rsidRPr="00AA0B50">
        <w:rPr>
          <w:rFonts w:ascii="Arial" w:hAnsi="Arial" w:cs="Arial"/>
        </w:rPr>
        <w:t>In addition to demanding</w:t>
      </w:r>
      <w:r w:rsidR="007F5880" w:rsidRPr="00AA0B50">
        <w:rPr>
          <w:rFonts w:ascii="Arial" w:hAnsi="Arial" w:cs="Arial"/>
        </w:rPr>
        <w:t xml:space="preserve"> more computational resources, </w:t>
      </w:r>
      <w:r w:rsidRPr="00AA0B50">
        <w:rPr>
          <w:rFonts w:ascii="Arial" w:hAnsi="Arial" w:cs="Arial"/>
        </w:rPr>
        <w:t>the choice of fuzziness score</w:t>
      </w:r>
      <w:r w:rsidR="007F5880" w:rsidRPr="00AA0B50">
        <w:rPr>
          <w:rFonts w:ascii="Arial" w:hAnsi="Arial" w:cs="Arial"/>
        </w:rPr>
        <w:t xml:space="preserve"> also subtly influence</w:t>
      </w:r>
      <w:r w:rsidRPr="00AA0B50">
        <w:rPr>
          <w:rFonts w:ascii="Arial" w:hAnsi="Arial" w:cs="Arial"/>
        </w:rPr>
        <w:t>s</w:t>
      </w:r>
      <w:r w:rsidR="007F5880" w:rsidRPr="00AA0B50">
        <w:rPr>
          <w:rFonts w:ascii="Arial" w:hAnsi="Arial" w:cs="Arial"/>
        </w:rPr>
        <w:t xml:space="preserve"> the retention ratio, defined as the percentage of subjects</w:t>
      </w:r>
      <w:r w:rsidR="003E4B04" w:rsidRPr="00AA0B50">
        <w:rPr>
          <w:rFonts w:ascii="Arial" w:hAnsi="Arial" w:cs="Arial"/>
        </w:rPr>
        <w:t xml:space="preserve"> </w:t>
      </w:r>
      <w:r w:rsidR="007F5880" w:rsidRPr="00AA0B50">
        <w:rPr>
          <w:rFonts w:ascii="Arial" w:hAnsi="Arial" w:cs="Arial"/>
        </w:rPr>
        <w:t>remaining after kinship decoupling</w:t>
      </w:r>
      <w:r w:rsidRPr="00AA0B50">
        <w:rPr>
          <w:rFonts w:ascii="Arial" w:hAnsi="Arial" w:cs="Arial"/>
        </w:rPr>
        <w:t xml:space="preserve"> compared to the original total</w:t>
      </w:r>
      <w:commentRangeStart w:id="94"/>
      <w:commentRangeStart w:id="95"/>
      <w:r w:rsidR="009E02C8" w:rsidRPr="00AA0B50">
        <w:rPr>
          <w:rFonts w:ascii="Arial" w:hAnsi="Arial" w:cs="Arial"/>
        </w:rPr>
        <w:t>.</w:t>
      </w:r>
      <w:commentRangeStart w:id="96"/>
      <w:commentRangeStart w:id="97"/>
      <w:r w:rsidR="004C13BF" w:rsidRPr="00AA0B50">
        <w:rPr>
          <w:rFonts w:ascii="Arial" w:hAnsi="Arial" w:cs="Arial"/>
        </w:rPr>
        <w:t xml:space="preserve"> </w:t>
      </w:r>
      <w:commentRangeEnd w:id="96"/>
      <w:r w:rsidR="002D63BB" w:rsidRPr="00AA0B50">
        <w:rPr>
          <w:rStyle w:val="CommentReference"/>
          <w:rFonts w:ascii="Arial" w:hAnsi="Arial" w:cs="Arial"/>
          <w:rPrChange w:id="98" w:author="Gu, Wanjun" w:date="2024-04-03T22:58:00Z">
            <w:rPr>
              <w:rStyle w:val="CommentReference"/>
            </w:rPr>
          </w:rPrChange>
        </w:rPr>
        <w:commentReference w:id="96"/>
      </w:r>
      <w:commentRangeEnd w:id="97"/>
      <w:r w:rsidR="009E02C8" w:rsidRPr="00AA0B50">
        <w:rPr>
          <w:rStyle w:val="CommentReference"/>
          <w:rFonts w:ascii="Arial" w:hAnsi="Arial" w:cs="Arial"/>
          <w:rPrChange w:id="99" w:author="Gu, Wanjun" w:date="2024-04-03T22:58:00Z">
            <w:rPr>
              <w:rStyle w:val="CommentReference"/>
            </w:rPr>
          </w:rPrChange>
        </w:rPr>
        <w:commentReference w:id="97"/>
      </w:r>
      <w:commentRangeEnd w:id="94"/>
      <w:r w:rsidR="002237CB" w:rsidRPr="00AA0B50">
        <w:rPr>
          <w:rStyle w:val="CommentReference"/>
          <w:rFonts w:ascii="Arial" w:hAnsi="Arial" w:cs="Arial"/>
          <w:rPrChange w:id="100" w:author="Gu, Wanjun" w:date="2024-04-03T22:58:00Z">
            <w:rPr>
              <w:rStyle w:val="CommentReference"/>
            </w:rPr>
          </w:rPrChange>
        </w:rPr>
        <w:commentReference w:id="94"/>
      </w:r>
      <w:commentRangeEnd w:id="95"/>
      <w:r w:rsidR="007F5880" w:rsidRPr="00AA0B50">
        <w:rPr>
          <w:rStyle w:val="CommentReference"/>
          <w:rFonts w:ascii="Arial" w:hAnsi="Arial" w:cs="Arial"/>
          <w:rPrChange w:id="101" w:author="Gu, Wanjun" w:date="2024-04-03T22:58:00Z">
            <w:rPr>
              <w:rStyle w:val="CommentReference"/>
            </w:rPr>
          </w:rPrChange>
        </w:rPr>
        <w:commentReference w:id="95"/>
      </w:r>
      <w:commentRangeStart w:id="102"/>
      <w:commentRangeStart w:id="103"/>
      <w:r w:rsidR="004C13BF" w:rsidRPr="00AA0B50">
        <w:rPr>
          <w:rFonts w:ascii="Arial" w:hAnsi="Arial" w:cs="Arial"/>
        </w:rPr>
        <w:t xml:space="preserve">For instance, in a simulation involving 50,000 subjects, an increase in fuzziness score from zero to ten marginally reduces the retention ratio from 0.51 to 0.49 (Figure 1D). </w:t>
      </w:r>
      <w:commentRangeEnd w:id="102"/>
      <w:r w:rsidR="00D44B7F" w:rsidRPr="00AA0B50">
        <w:rPr>
          <w:rStyle w:val="CommentReference"/>
          <w:rFonts w:ascii="Arial" w:hAnsi="Arial" w:cs="Arial"/>
          <w:rPrChange w:id="104" w:author="Gu, Wanjun" w:date="2024-04-03T22:58:00Z">
            <w:rPr>
              <w:rStyle w:val="CommentReference"/>
            </w:rPr>
          </w:rPrChange>
        </w:rPr>
        <w:commentReference w:id="102"/>
      </w:r>
      <w:commentRangeEnd w:id="103"/>
      <w:r w:rsidR="007F5880" w:rsidRPr="00AA0B50">
        <w:rPr>
          <w:rStyle w:val="CommentReference"/>
          <w:rFonts w:ascii="Arial" w:hAnsi="Arial" w:cs="Arial"/>
          <w:rPrChange w:id="105" w:author="Gu, Wanjun" w:date="2024-04-03T22:58:00Z">
            <w:rPr>
              <w:rStyle w:val="CommentReference"/>
            </w:rPr>
          </w:rPrChange>
        </w:rPr>
        <w:commentReference w:id="103"/>
      </w:r>
      <w:r w:rsidR="004C13BF" w:rsidRPr="00AA0B50">
        <w:rPr>
          <w:rFonts w:ascii="Arial" w:hAnsi="Arial" w:cs="Arial"/>
        </w:rPr>
        <w:t xml:space="preserve">Moreover, </w:t>
      </w:r>
      <w:r w:rsidR="00D44B7F" w:rsidRPr="00AA0B50">
        <w:rPr>
          <w:rFonts w:ascii="Arial" w:hAnsi="Arial" w:cs="Arial"/>
        </w:rPr>
        <w:t xml:space="preserve">we </w:t>
      </w:r>
      <w:r w:rsidR="004C13BF" w:rsidRPr="00AA0B50">
        <w:rPr>
          <w:rFonts w:ascii="Arial" w:hAnsi="Arial" w:cs="Arial"/>
        </w:rPr>
        <w:t>compar</w:t>
      </w:r>
      <w:r w:rsidR="00D44B7F" w:rsidRPr="00AA0B50">
        <w:rPr>
          <w:rFonts w:ascii="Arial" w:hAnsi="Arial" w:cs="Arial"/>
        </w:rPr>
        <w:t>ed</w:t>
      </w:r>
      <w:r w:rsidR="004C13BF" w:rsidRPr="00AA0B50">
        <w:rPr>
          <w:rFonts w:ascii="Arial" w:hAnsi="Arial" w:cs="Arial"/>
        </w:rPr>
        <w:t xml:space="preserve"> </w:t>
      </w:r>
      <w:r w:rsidR="00D44B7F" w:rsidRPr="00AA0B50">
        <w:rPr>
          <w:rFonts w:ascii="Arial" w:hAnsi="Arial" w:cs="Arial"/>
        </w:rPr>
        <w:t xml:space="preserve">performance of phenotype selection and retentions using </w:t>
      </w:r>
      <w:r w:rsidR="004C13BF" w:rsidRPr="00AA0B50">
        <w:rPr>
          <w:rFonts w:ascii="Arial" w:hAnsi="Arial" w:cs="Arial"/>
        </w:rPr>
        <w:t xml:space="preserve">KDPS </w:t>
      </w:r>
      <w:r w:rsidR="00D44B7F" w:rsidRPr="00AA0B50">
        <w:rPr>
          <w:rFonts w:ascii="Arial" w:hAnsi="Arial" w:cs="Arial"/>
        </w:rPr>
        <w:t xml:space="preserve">and standard </w:t>
      </w:r>
      <w:r w:rsidR="004C13BF" w:rsidRPr="00AA0B50">
        <w:rPr>
          <w:rFonts w:ascii="Arial" w:hAnsi="Arial" w:cs="Arial"/>
        </w:rPr>
        <w:t>phenotype-agnostic approaches</w:t>
      </w:r>
      <w:r w:rsidR="00D44B7F" w:rsidRPr="00AA0B50">
        <w:rPr>
          <w:rFonts w:ascii="Arial" w:hAnsi="Arial" w:cs="Arial"/>
        </w:rPr>
        <w:t xml:space="preserve"> (e.g., </w:t>
      </w:r>
      <w:r w:rsidR="004C13BF" w:rsidRPr="00AA0B50">
        <w:rPr>
          <w:rFonts w:ascii="Arial" w:hAnsi="Arial" w:cs="Arial"/>
        </w:rPr>
        <w:t>PLINK2</w:t>
      </w:r>
      <w:r w:rsidR="00D44B7F" w:rsidRPr="00AA0B50">
        <w:rPr>
          <w:rFonts w:ascii="Arial" w:hAnsi="Arial" w:cs="Arial"/>
        </w:rPr>
        <w:t>)</w:t>
      </w:r>
      <w:r w:rsidR="004C13BF" w:rsidRPr="00AA0B50">
        <w:rPr>
          <w:rFonts w:ascii="Arial" w:hAnsi="Arial" w:cs="Arial"/>
        </w:rPr>
        <w:t xml:space="preserve">, </w:t>
      </w:r>
      <w:commentRangeStart w:id="106"/>
      <w:r w:rsidR="004C13BF" w:rsidRPr="00AA0B50">
        <w:rPr>
          <w:rFonts w:ascii="Arial" w:hAnsi="Arial" w:cs="Arial"/>
        </w:rPr>
        <w:t xml:space="preserve">particularly in augmenting the prevalence of subjects possessing the phenotype of interest post-kinship decoupling </w:t>
      </w:r>
      <w:commentRangeEnd w:id="106"/>
      <w:r w:rsidR="00D44B7F" w:rsidRPr="00AA0B50">
        <w:rPr>
          <w:rStyle w:val="CommentReference"/>
          <w:rFonts w:ascii="Arial" w:hAnsi="Arial" w:cs="Arial"/>
          <w:rPrChange w:id="107" w:author="Gu, Wanjun" w:date="2024-04-03T22:58:00Z">
            <w:rPr>
              <w:rStyle w:val="CommentReference"/>
            </w:rPr>
          </w:rPrChange>
        </w:rPr>
        <w:commentReference w:id="106"/>
      </w:r>
      <w:r w:rsidR="004C13BF" w:rsidRPr="00AA0B50">
        <w:rPr>
          <w:rFonts w:ascii="Arial" w:hAnsi="Arial" w:cs="Arial"/>
        </w:rPr>
        <w:t xml:space="preserve">(Figure 1E). In simulations where the baseline prevalence of the phenotype of interest was set at 0.2, KDPS significantly enhances this </w:t>
      </w:r>
      <w:r w:rsidR="002D63BB" w:rsidRPr="00AA0B50">
        <w:rPr>
          <w:rFonts w:ascii="Arial" w:hAnsi="Arial" w:cs="Arial"/>
        </w:rPr>
        <w:t xml:space="preserve">retention of subjects with phenotype of interest </w:t>
      </w:r>
      <w:r w:rsidR="002237CB" w:rsidRPr="00AA0B50">
        <w:rPr>
          <w:rFonts w:ascii="Arial" w:hAnsi="Arial" w:cs="Arial"/>
        </w:rPr>
        <w:t xml:space="preserve">to approximately </w:t>
      </w:r>
      <w:commentRangeStart w:id="108"/>
      <w:commentRangeStart w:id="109"/>
      <w:r w:rsidR="002237CB" w:rsidRPr="00AA0B50">
        <w:rPr>
          <w:rFonts w:ascii="Arial" w:hAnsi="Arial" w:cs="Arial"/>
        </w:rPr>
        <w:t>30%</w:t>
      </w:r>
      <w:commentRangeEnd w:id="108"/>
      <w:r w:rsidR="002237CB" w:rsidRPr="00AA0B50">
        <w:rPr>
          <w:rStyle w:val="CommentReference"/>
          <w:rFonts w:ascii="Arial" w:hAnsi="Arial" w:cs="Arial"/>
          <w:rPrChange w:id="110" w:author="Gu, Wanjun" w:date="2024-04-03T22:58:00Z">
            <w:rPr>
              <w:rStyle w:val="CommentReference"/>
            </w:rPr>
          </w:rPrChange>
        </w:rPr>
        <w:commentReference w:id="108"/>
      </w:r>
      <w:commentRangeEnd w:id="109"/>
      <w:r w:rsidR="003E4B04" w:rsidRPr="00AA0B50">
        <w:rPr>
          <w:rStyle w:val="CommentReference"/>
          <w:rFonts w:ascii="Arial" w:hAnsi="Arial" w:cs="Arial"/>
          <w:rPrChange w:id="111" w:author="Gu, Wanjun" w:date="2024-04-03T22:58:00Z">
            <w:rPr>
              <w:rStyle w:val="CommentReference"/>
            </w:rPr>
          </w:rPrChange>
        </w:rPr>
        <w:commentReference w:id="109"/>
      </w:r>
      <w:r w:rsidR="004C13BF" w:rsidRPr="00AA0B50">
        <w:rPr>
          <w:rFonts w:ascii="Arial" w:hAnsi="Arial" w:cs="Arial"/>
        </w:rPr>
        <w:t xml:space="preserve">, contrary to the phenotype-naïve approach that </w:t>
      </w:r>
      <w:r w:rsidR="00D44B7F" w:rsidRPr="00AA0B50">
        <w:rPr>
          <w:rFonts w:ascii="Arial" w:hAnsi="Arial" w:cs="Arial"/>
        </w:rPr>
        <w:t xml:space="preserve">retained 20% of samples with phenotype of interest post </w:t>
      </w:r>
      <w:r w:rsidR="004C13BF" w:rsidRPr="00AA0B50">
        <w:rPr>
          <w:rFonts w:ascii="Arial" w:hAnsi="Arial" w:cs="Arial"/>
        </w:rPr>
        <w:t xml:space="preserve">decoupling. </w:t>
      </w:r>
    </w:p>
    <w:p w14:paraId="7B39B0E4" w14:textId="77777777" w:rsidR="00282EBA" w:rsidRPr="00AA0B50" w:rsidRDefault="00282EBA">
      <w:pPr>
        <w:rPr>
          <w:rFonts w:ascii="Arial" w:hAnsi="Arial" w:cs="Arial"/>
        </w:rPr>
      </w:pPr>
    </w:p>
    <w:p w14:paraId="3470EAA3" w14:textId="630804F6" w:rsidR="00010B85" w:rsidRPr="00AA0B50" w:rsidRDefault="00010B85">
      <w:pPr>
        <w:rPr>
          <w:rFonts w:ascii="Arial" w:hAnsi="Arial" w:cs="Arial"/>
        </w:rPr>
      </w:pPr>
      <w:commentRangeStart w:id="112"/>
      <w:commentRangeStart w:id="113"/>
      <w:r w:rsidRPr="00AA0B50">
        <w:rPr>
          <w:rFonts w:ascii="Arial" w:hAnsi="Arial" w:cs="Arial"/>
        </w:rPr>
        <w:t>Results for the real-world dataset</w:t>
      </w:r>
      <w:r w:rsidR="004C13BF" w:rsidRPr="00AA0B50">
        <w:rPr>
          <w:rFonts w:ascii="Arial" w:hAnsi="Arial" w:cs="Arial"/>
        </w:rPr>
        <w:t>s</w:t>
      </w:r>
      <w:commentRangeEnd w:id="112"/>
      <w:r w:rsidR="002010D2" w:rsidRPr="00AA0B50">
        <w:rPr>
          <w:rStyle w:val="CommentReference"/>
          <w:rFonts w:ascii="Arial" w:hAnsi="Arial" w:cs="Arial"/>
          <w:rPrChange w:id="114" w:author="Gu, Wanjun" w:date="2024-04-03T22:58:00Z">
            <w:rPr>
              <w:rStyle w:val="CommentReference"/>
            </w:rPr>
          </w:rPrChange>
        </w:rPr>
        <w:commentReference w:id="112"/>
      </w:r>
      <w:commentRangeEnd w:id="113"/>
      <w:r w:rsidR="00A24502" w:rsidRPr="00AA0B50">
        <w:rPr>
          <w:rStyle w:val="CommentReference"/>
          <w:rFonts w:ascii="Arial" w:hAnsi="Arial" w:cs="Arial"/>
          <w:rPrChange w:id="115" w:author="Gu, Wanjun" w:date="2024-04-03T22:58:00Z">
            <w:rPr>
              <w:rStyle w:val="CommentReference"/>
            </w:rPr>
          </w:rPrChange>
        </w:rPr>
        <w:commentReference w:id="113"/>
      </w:r>
    </w:p>
    <w:p w14:paraId="47ACE80A" w14:textId="77777777" w:rsidR="002237CB" w:rsidRPr="00AA0B50" w:rsidRDefault="002237CB">
      <w:pPr>
        <w:rPr>
          <w:rFonts w:ascii="Arial" w:hAnsi="Arial" w:cs="Arial"/>
        </w:rPr>
      </w:pPr>
    </w:p>
    <w:p w14:paraId="752C0446" w14:textId="51EB99E2" w:rsidR="004C13BF" w:rsidRPr="00AA0B50" w:rsidRDefault="0081452F">
      <w:pPr>
        <w:rPr>
          <w:rFonts w:ascii="Arial" w:hAnsi="Arial" w:cs="Arial"/>
        </w:rPr>
      </w:pPr>
      <w:r w:rsidRPr="00AA0B50">
        <w:rPr>
          <w:rFonts w:ascii="Arial" w:hAnsi="Arial" w:cs="Arial"/>
        </w:rPr>
        <w:t xml:space="preserve">To comprehensively evaluate the efficacy of the KDPS within practical applications, we conducted a series of tests </w:t>
      </w:r>
      <w:del w:id="116" w:author="Gu, Wanjun" w:date="2024-04-03T23:01:00Z">
        <w:r w:rsidRPr="00AA0B50" w:rsidDel="00CB662C">
          <w:rPr>
            <w:rFonts w:ascii="Arial" w:hAnsi="Arial" w:cs="Arial"/>
          </w:rPr>
          <w:delText xml:space="preserve">across </w:delText>
        </w:r>
      </w:del>
      <w:ins w:id="117" w:author="Gu, Wanjun" w:date="2024-04-03T23:01:00Z">
        <w:r w:rsidR="00CB662C">
          <w:rPr>
            <w:rFonts w:ascii="Arial" w:hAnsi="Arial" w:cs="Arial"/>
          </w:rPr>
          <w:t>with</w:t>
        </w:r>
        <w:r w:rsidR="00CB662C" w:rsidRPr="00AA0B50">
          <w:rPr>
            <w:rFonts w:ascii="Arial" w:hAnsi="Arial" w:cs="Arial"/>
          </w:rPr>
          <w:t xml:space="preserve"> </w:t>
        </w:r>
      </w:ins>
      <w:r w:rsidRPr="00AA0B50">
        <w:rPr>
          <w:rFonts w:ascii="Arial" w:hAnsi="Arial" w:cs="Arial"/>
        </w:rPr>
        <w:t xml:space="preserve">multiple </w:t>
      </w:r>
      <w:del w:id="118" w:author="Gu, Wanjun" w:date="2024-04-03T23:01:00Z">
        <w:r w:rsidRPr="00AA0B50" w:rsidDel="00CB662C">
          <w:rPr>
            <w:rFonts w:ascii="Arial" w:hAnsi="Arial" w:cs="Arial"/>
          </w:rPr>
          <w:delText>cohort studies</w:delText>
        </w:r>
      </w:del>
      <w:ins w:id="119" w:author="Gu, Wanjun" w:date="2024-04-03T23:01:00Z">
        <w:r w:rsidR="00CB662C">
          <w:rPr>
            <w:rFonts w:ascii="Arial" w:hAnsi="Arial" w:cs="Arial"/>
          </w:rPr>
          <w:t>phenotypes</w:t>
        </w:r>
      </w:ins>
      <w:r w:rsidR="002D63BB" w:rsidRPr="00AA0B50">
        <w:rPr>
          <w:rFonts w:ascii="Arial" w:hAnsi="Arial" w:cs="Arial"/>
        </w:rPr>
        <w:t xml:space="preserve"> retrieved from </w:t>
      </w:r>
      <w:ins w:id="120" w:author="Gu, Wanjun" w:date="2024-04-03T23:01:00Z">
        <w:r w:rsidR="00CB662C">
          <w:rPr>
            <w:rFonts w:ascii="Arial" w:hAnsi="Arial" w:cs="Arial"/>
          </w:rPr>
          <w:t>th</w:t>
        </w:r>
      </w:ins>
      <w:ins w:id="121" w:author="Gu, Wanjun" w:date="2024-04-03T23:02:00Z">
        <w:r w:rsidR="00CB662C">
          <w:rPr>
            <w:rFonts w:ascii="Arial" w:hAnsi="Arial" w:cs="Arial"/>
          </w:rPr>
          <w:t xml:space="preserve">e UK Biobank cohort study. </w:t>
        </w:r>
      </w:ins>
      <w:del w:id="122" w:author="Gu, Wanjun" w:date="2024-04-03T23:01:00Z">
        <w:r w:rsidR="002D63BB" w:rsidRPr="00AA0B50" w:rsidDel="00CB662C">
          <w:rPr>
            <w:rFonts w:ascii="Arial" w:hAnsi="Arial" w:cs="Arial"/>
          </w:rPr>
          <w:delText>dbGaP</w:delText>
        </w:r>
        <w:r w:rsidRPr="00AA0B50" w:rsidDel="00CB662C">
          <w:rPr>
            <w:rFonts w:ascii="Arial" w:hAnsi="Arial" w:cs="Arial"/>
          </w:rPr>
          <w:delText xml:space="preserve">. </w:delText>
        </w:r>
      </w:del>
      <w:r w:rsidRPr="00AA0B50">
        <w:rPr>
          <w:rFonts w:ascii="Arial" w:hAnsi="Arial" w:cs="Arial"/>
        </w:rPr>
        <w:t xml:space="preserve">The outcomes, detailed in </w:t>
      </w:r>
      <w:commentRangeStart w:id="123"/>
      <w:commentRangeStart w:id="124"/>
      <w:commentRangeStart w:id="125"/>
      <w:commentRangeStart w:id="126"/>
      <w:commentRangeStart w:id="127"/>
      <w:r w:rsidRPr="00AA0B50">
        <w:rPr>
          <w:rFonts w:ascii="Arial" w:hAnsi="Arial" w:cs="Arial"/>
        </w:rPr>
        <w:t>Table 2</w:t>
      </w:r>
      <w:commentRangeEnd w:id="123"/>
      <w:r w:rsidR="002D63BB" w:rsidRPr="00AA0B50">
        <w:rPr>
          <w:rStyle w:val="CommentReference"/>
          <w:rFonts w:ascii="Arial" w:hAnsi="Arial" w:cs="Arial"/>
          <w:rPrChange w:id="128" w:author="Gu, Wanjun" w:date="2024-04-03T22:58:00Z">
            <w:rPr>
              <w:rStyle w:val="CommentReference"/>
            </w:rPr>
          </w:rPrChange>
        </w:rPr>
        <w:commentReference w:id="123"/>
      </w:r>
      <w:commentRangeEnd w:id="124"/>
      <w:r w:rsidR="009E02C8" w:rsidRPr="00AA0B50">
        <w:rPr>
          <w:rStyle w:val="CommentReference"/>
          <w:rFonts w:ascii="Arial" w:hAnsi="Arial" w:cs="Arial"/>
          <w:rPrChange w:id="129" w:author="Gu, Wanjun" w:date="2024-04-03T22:58:00Z">
            <w:rPr>
              <w:rStyle w:val="CommentReference"/>
            </w:rPr>
          </w:rPrChange>
        </w:rPr>
        <w:commentReference w:id="124"/>
      </w:r>
      <w:commentRangeEnd w:id="125"/>
      <w:r w:rsidR="002237CB" w:rsidRPr="00AA0B50">
        <w:rPr>
          <w:rStyle w:val="CommentReference"/>
          <w:rFonts w:ascii="Arial" w:hAnsi="Arial" w:cs="Arial"/>
          <w:rPrChange w:id="130" w:author="Gu, Wanjun" w:date="2024-04-03T22:58:00Z">
            <w:rPr>
              <w:rStyle w:val="CommentReference"/>
            </w:rPr>
          </w:rPrChange>
        </w:rPr>
        <w:commentReference w:id="125"/>
      </w:r>
      <w:commentRangeEnd w:id="126"/>
      <w:r w:rsidR="002237CB" w:rsidRPr="00AA0B50">
        <w:rPr>
          <w:rStyle w:val="CommentReference"/>
          <w:rFonts w:ascii="Arial" w:hAnsi="Arial" w:cs="Arial"/>
          <w:rPrChange w:id="131" w:author="Gu, Wanjun" w:date="2024-04-03T22:58:00Z">
            <w:rPr>
              <w:rStyle w:val="CommentReference"/>
            </w:rPr>
          </w:rPrChange>
        </w:rPr>
        <w:commentReference w:id="126"/>
      </w:r>
      <w:commentRangeEnd w:id="127"/>
      <w:r w:rsidR="00DF63D4" w:rsidRPr="00AA0B50">
        <w:rPr>
          <w:rStyle w:val="CommentReference"/>
          <w:rFonts w:ascii="Arial" w:hAnsi="Arial" w:cs="Arial"/>
          <w:rPrChange w:id="132" w:author="Gu, Wanjun" w:date="2024-04-03T22:58:00Z">
            <w:rPr>
              <w:rStyle w:val="CommentReference"/>
            </w:rPr>
          </w:rPrChange>
        </w:rPr>
        <w:commentReference w:id="127"/>
      </w:r>
      <w:r w:rsidRPr="00AA0B50">
        <w:rPr>
          <w:rFonts w:ascii="Arial" w:hAnsi="Arial" w:cs="Arial"/>
        </w:rPr>
        <w:t>, highlight the capability of KDPS to preserve a significantly higher number of subjects possessing phenotypes of interest when juxtaposed against conventional phenotype-agnostic methodologies.</w:t>
      </w:r>
      <w:r w:rsidR="00062948">
        <w:rPr>
          <w:rFonts w:ascii="Arial" w:hAnsi="Arial" w:cs="Arial"/>
        </w:rPr>
        <w:t xml:space="preserve"> When prioritizing case subjects, KDPS introduced a 11.8% increase in the number of case subjects with schizophrenia, 11.1% increase in subjects with a</w:t>
      </w:r>
      <w:r w:rsidR="00062948" w:rsidRPr="00062948">
        <w:rPr>
          <w:rFonts w:ascii="Arial" w:hAnsi="Arial" w:cs="Arial"/>
        </w:rPr>
        <w:t xml:space="preserve">cute </w:t>
      </w:r>
      <w:r w:rsidR="00062948">
        <w:rPr>
          <w:rFonts w:ascii="Arial" w:hAnsi="Arial" w:cs="Arial"/>
        </w:rPr>
        <w:t>m</w:t>
      </w:r>
      <w:r w:rsidR="00062948" w:rsidRPr="00062948">
        <w:rPr>
          <w:rFonts w:ascii="Arial" w:hAnsi="Arial" w:cs="Arial"/>
        </w:rPr>
        <w:t>yocardial</w:t>
      </w:r>
      <w:r w:rsidR="00062948">
        <w:rPr>
          <w:rFonts w:ascii="Arial" w:hAnsi="Arial" w:cs="Arial"/>
        </w:rPr>
        <w:t xml:space="preserve"> i</w:t>
      </w:r>
      <w:r w:rsidR="00062948" w:rsidRPr="00062948">
        <w:rPr>
          <w:rFonts w:ascii="Arial" w:hAnsi="Arial" w:cs="Arial"/>
        </w:rPr>
        <w:t>nfarction</w:t>
      </w:r>
      <w:r w:rsidR="00062948">
        <w:rPr>
          <w:rFonts w:ascii="Arial" w:hAnsi="Arial" w:cs="Arial"/>
        </w:rPr>
        <w:t xml:space="preserve">, 12.1% increase in subjects with multiple sclerosis and 8.7% increase in subjects who have self-reported to have never consumed alcohol. </w:t>
      </w:r>
      <w:ins w:id="133" w:author="Gu, Wanjun" w:date="2024-04-03T23:03:00Z">
        <w:r w:rsidR="00CB662C">
          <w:rPr>
            <w:rFonts w:ascii="Arial" w:hAnsi="Arial" w:cs="Arial"/>
          </w:rPr>
          <w:t>In the test using real-world datasets,</w:t>
        </w:r>
      </w:ins>
      <w:del w:id="134" w:author="Gu, Wanjun" w:date="2024-04-03T23:02:00Z">
        <w:r w:rsidRPr="00AA0B50" w:rsidDel="00CB662C">
          <w:rPr>
            <w:rFonts w:ascii="Arial" w:hAnsi="Arial" w:cs="Arial"/>
          </w:rPr>
          <w:delText xml:space="preserve"> Moreover</w:delText>
        </w:r>
      </w:del>
      <w:del w:id="135" w:author="Gu, Wanjun" w:date="2024-04-03T23:03:00Z">
        <w:r w:rsidRPr="00AA0B50" w:rsidDel="00CB662C">
          <w:rPr>
            <w:rFonts w:ascii="Arial" w:hAnsi="Arial" w:cs="Arial"/>
          </w:rPr>
          <w:delText>,</w:delText>
        </w:r>
      </w:del>
      <w:r w:rsidRPr="00AA0B50">
        <w:rPr>
          <w:rFonts w:ascii="Arial" w:hAnsi="Arial" w:cs="Arial"/>
        </w:rPr>
        <w:t xml:space="preserve"> KDPS </w:t>
      </w:r>
      <w:r w:rsidR="00062948">
        <w:rPr>
          <w:rFonts w:ascii="Arial" w:hAnsi="Arial" w:cs="Arial"/>
        </w:rPr>
        <w:t xml:space="preserve">also </w:t>
      </w:r>
      <w:r w:rsidRPr="00AA0B50">
        <w:rPr>
          <w:rFonts w:ascii="Arial" w:hAnsi="Arial" w:cs="Arial"/>
        </w:rPr>
        <w:t xml:space="preserve">demonstrated remarkable efficiency, successfully completing the decoupling processes for all tested </w:t>
      </w:r>
      <w:ins w:id="136" w:author="Gu, Wanjun" w:date="2024-04-03T18:07:00Z">
        <w:r w:rsidR="00450E67" w:rsidRPr="00AA0B50">
          <w:rPr>
            <w:rFonts w:ascii="Arial" w:hAnsi="Arial" w:cs="Arial"/>
            <w:rPrChange w:id="137" w:author="Gu, Wanjun" w:date="2024-04-03T22:58:00Z">
              <w:rPr>
                <w:rFonts w:ascii="Arial" w:hAnsi="Arial" w:cs="Arial" w:hint="eastAsia"/>
              </w:rPr>
            </w:rPrChange>
          </w:rPr>
          <w:t>phenotypes</w:t>
        </w:r>
        <w:r w:rsidR="00450E67" w:rsidRPr="00AA0B50">
          <w:rPr>
            <w:rFonts w:ascii="Arial" w:hAnsi="Arial" w:cs="Arial"/>
          </w:rPr>
          <w:t xml:space="preserve"> in the UK Biobank </w:t>
        </w:r>
      </w:ins>
      <w:del w:id="138" w:author="Gu, Wanjun" w:date="2024-04-03T23:03:00Z">
        <w:r w:rsidRPr="00AA0B50" w:rsidDel="00CB662C">
          <w:rPr>
            <w:rFonts w:ascii="Arial" w:hAnsi="Arial" w:cs="Arial"/>
          </w:rPr>
          <w:delText>cohort</w:delText>
        </w:r>
      </w:del>
      <w:ins w:id="139" w:author="Gu, Wanjun" w:date="2024-04-03T23:03:00Z">
        <w:r w:rsidR="00CB662C">
          <w:rPr>
            <w:rFonts w:ascii="Arial" w:hAnsi="Arial" w:cs="Arial"/>
          </w:rPr>
          <w:t xml:space="preserve"> </w:t>
        </w:r>
      </w:ins>
      <w:del w:id="140" w:author="Gu, Wanjun" w:date="2024-04-03T23:03:00Z">
        <w:r w:rsidRPr="00AA0B50" w:rsidDel="00CB662C">
          <w:rPr>
            <w:rFonts w:ascii="Arial" w:hAnsi="Arial" w:cs="Arial"/>
          </w:rPr>
          <w:delText xml:space="preserve"> studies </w:delText>
        </w:r>
      </w:del>
      <w:r w:rsidRPr="00AA0B50">
        <w:rPr>
          <w:rFonts w:ascii="Arial" w:hAnsi="Arial" w:cs="Arial"/>
        </w:rPr>
        <w:t xml:space="preserve">within </w:t>
      </w:r>
      <w:del w:id="141" w:author="Gu, Wanjun" w:date="2024-04-03T22:51:00Z">
        <w:r w:rsidRPr="00AA0B50" w:rsidDel="005F4D1F">
          <w:rPr>
            <w:rFonts w:ascii="Arial" w:hAnsi="Arial" w:cs="Arial"/>
          </w:rPr>
          <w:delText>a stipulated timeframe of</w:delText>
        </w:r>
      </w:del>
      <w:del w:id="142" w:author="Gu, Wanjun" w:date="2024-04-03T18:07:00Z">
        <w:r w:rsidRPr="00AA0B50" w:rsidDel="00450E67">
          <w:rPr>
            <w:rFonts w:ascii="Arial" w:hAnsi="Arial" w:cs="Arial"/>
          </w:rPr>
          <w:delText xml:space="preserve"> </w:delText>
        </w:r>
        <w:r w:rsidR="00DF63D4" w:rsidRPr="00AA0B50" w:rsidDel="00450E67">
          <w:rPr>
            <w:rFonts w:ascii="Arial" w:hAnsi="Arial" w:cs="Arial"/>
            <w:highlight w:val="yellow"/>
          </w:rPr>
          <w:delText>X</w:delText>
        </w:r>
      </w:del>
      <w:del w:id="143" w:author="Gu, Wanjun" w:date="2024-04-03T22:51:00Z">
        <w:r w:rsidRPr="00AA0B50" w:rsidDel="005F4D1F">
          <w:rPr>
            <w:rFonts w:ascii="Arial" w:hAnsi="Arial" w:cs="Arial"/>
          </w:rPr>
          <w:delText xml:space="preserve"> minutes.</w:delText>
        </w:r>
      </w:del>
      <w:ins w:id="144" w:author="Gu, Wanjun" w:date="2024-04-03T22:51:00Z">
        <w:r w:rsidR="005F4D1F" w:rsidRPr="00AA0B50">
          <w:rPr>
            <w:rFonts w:ascii="Arial" w:hAnsi="Arial" w:cs="Arial"/>
          </w:rPr>
          <w:t>35 minutes.</w:t>
        </w:r>
      </w:ins>
      <w:ins w:id="145" w:author="Gu, Wanjun" w:date="2024-04-03T22:52:00Z">
        <w:r w:rsidR="005F4D1F" w:rsidRPr="00AA0B50">
          <w:rPr>
            <w:rFonts w:ascii="Arial" w:hAnsi="Arial" w:cs="Arial"/>
          </w:rPr>
          <w:t xml:space="preserve"> </w:t>
        </w:r>
      </w:ins>
    </w:p>
    <w:p w14:paraId="05F3341D" w14:textId="77777777" w:rsidR="0081452F" w:rsidRPr="00AA0B50" w:rsidRDefault="0081452F">
      <w:pPr>
        <w:rPr>
          <w:rFonts w:ascii="Arial" w:hAnsi="Arial" w:cs="Arial"/>
        </w:rPr>
      </w:pPr>
    </w:p>
    <w:p w14:paraId="00A803ED" w14:textId="48AB3A58" w:rsidR="00E323E0" w:rsidRPr="00AA0B50" w:rsidRDefault="00E323E0">
      <w:pPr>
        <w:rPr>
          <w:rFonts w:ascii="Arial" w:hAnsi="Arial" w:cs="Arial"/>
          <w:b/>
          <w:bCs/>
        </w:rPr>
      </w:pPr>
      <w:r w:rsidRPr="00AA0B50">
        <w:rPr>
          <w:rFonts w:ascii="Arial" w:hAnsi="Arial" w:cs="Arial"/>
          <w:b/>
          <w:bCs/>
        </w:rPr>
        <w:t>Discussion</w:t>
      </w:r>
    </w:p>
    <w:p w14:paraId="302DD0E7" w14:textId="77777777" w:rsidR="000919BA" w:rsidRPr="00AA0B50" w:rsidRDefault="000919BA">
      <w:pPr>
        <w:rPr>
          <w:rFonts w:ascii="Arial" w:hAnsi="Arial" w:cs="Arial"/>
        </w:rPr>
      </w:pPr>
    </w:p>
    <w:p w14:paraId="329E0F8A" w14:textId="185D4294" w:rsidR="006B1B4D" w:rsidRPr="00AA0B50" w:rsidRDefault="001F6CF6" w:rsidP="001F6CF6">
      <w:pPr>
        <w:rPr>
          <w:rFonts w:ascii="Arial" w:hAnsi="Arial" w:cs="Arial"/>
        </w:rPr>
      </w:pPr>
      <w:r w:rsidRPr="00AA0B50">
        <w:rPr>
          <w:rFonts w:ascii="Arial" w:hAnsi="Arial" w:cs="Arial"/>
        </w:rPr>
        <w:t xml:space="preserve">In this </w:t>
      </w:r>
      <w:r w:rsidR="006B0C3B" w:rsidRPr="00AA0B50">
        <w:rPr>
          <w:rFonts w:ascii="Arial" w:hAnsi="Arial" w:cs="Arial"/>
        </w:rPr>
        <w:t>report</w:t>
      </w:r>
      <w:r w:rsidRPr="00AA0B50">
        <w:rPr>
          <w:rFonts w:ascii="Arial" w:hAnsi="Arial" w:cs="Arial"/>
        </w:rPr>
        <w:t xml:space="preserve">, we introduce </w:t>
      </w:r>
      <w:r w:rsidR="00C04353" w:rsidRPr="00AA0B50">
        <w:rPr>
          <w:rFonts w:ascii="Arial" w:hAnsi="Arial" w:cs="Arial"/>
        </w:rPr>
        <w:t>KDP</w:t>
      </w:r>
      <w:r w:rsidR="002B7725" w:rsidRPr="00AA0B50">
        <w:rPr>
          <w:rFonts w:ascii="Arial" w:hAnsi="Arial" w:cs="Arial"/>
        </w:rPr>
        <w:t>S</w:t>
      </w:r>
      <w:r w:rsidR="002D63BB" w:rsidRPr="00AA0B50">
        <w:rPr>
          <w:rFonts w:ascii="Arial" w:hAnsi="Arial" w:cs="Arial"/>
        </w:rPr>
        <w:t>,</w:t>
      </w:r>
      <w:r w:rsidRPr="00AA0B50">
        <w:rPr>
          <w:rFonts w:ascii="Arial" w:hAnsi="Arial" w:cs="Arial"/>
        </w:rPr>
        <w:t xml:space="preserve"> a novel </w:t>
      </w:r>
      <w:r w:rsidR="002B7725" w:rsidRPr="00AA0B50">
        <w:rPr>
          <w:rFonts w:ascii="Arial" w:hAnsi="Arial" w:cs="Arial"/>
        </w:rPr>
        <w:t xml:space="preserve">tool and algorithm </w:t>
      </w:r>
      <w:r w:rsidRPr="00AA0B50">
        <w:rPr>
          <w:rFonts w:ascii="Arial" w:hAnsi="Arial" w:cs="Arial"/>
        </w:rPr>
        <w:t xml:space="preserve">to address the challenges of phenotype-aware kinship decoupling in genetic and epidemiological research. </w:t>
      </w:r>
      <w:r w:rsidR="009E02C8" w:rsidRPr="00AA0B50">
        <w:rPr>
          <w:rFonts w:ascii="Arial" w:hAnsi="Arial" w:cs="Arial"/>
        </w:rPr>
        <w:t xml:space="preserve">KDPS substantially improves the utility and precision of existing methods by </w:t>
      </w:r>
      <w:r w:rsidR="002B7725" w:rsidRPr="00AA0B50">
        <w:rPr>
          <w:rFonts w:ascii="Arial" w:hAnsi="Arial" w:cs="Arial"/>
        </w:rPr>
        <w:t xml:space="preserve">accounting for </w:t>
      </w:r>
      <w:r w:rsidR="009E02C8" w:rsidRPr="00AA0B50">
        <w:rPr>
          <w:rFonts w:ascii="Arial" w:hAnsi="Arial" w:cs="Arial"/>
        </w:rPr>
        <w:t>phenotype data in</w:t>
      </w:r>
      <w:r w:rsidR="002B7725" w:rsidRPr="00AA0B50">
        <w:rPr>
          <w:rFonts w:ascii="Arial" w:hAnsi="Arial" w:cs="Arial"/>
        </w:rPr>
        <w:t xml:space="preserve"> </w:t>
      </w:r>
      <w:r w:rsidR="009E02C8" w:rsidRPr="00AA0B50">
        <w:rPr>
          <w:rFonts w:ascii="Arial" w:hAnsi="Arial" w:cs="Arial"/>
        </w:rPr>
        <w:t xml:space="preserve">subject selection. </w:t>
      </w:r>
      <w:commentRangeStart w:id="146"/>
      <w:r w:rsidR="009E02C8" w:rsidRPr="00AA0B50">
        <w:rPr>
          <w:rFonts w:ascii="Arial" w:hAnsi="Arial" w:cs="Arial"/>
        </w:rPr>
        <w:t xml:space="preserve">This approach not only enhances the relevance of selected individuals by aligning them with specific phenotypes of interest but also extends its utility across a spectrum of analytical and practical research scenarios. </w:t>
      </w:r>
      <w:commentRangeEnd w:id="146"/>
      <w:r w:rsidR="002B7725" w:rsidRPr="00AA0B50">
        <w:rPr>
          <w:rStyle w:val="CommentReference"/>
          <w:rFonts w:ascii="Arial" w:hAnsi="Arial" w:cs="Arial"/>
          <w:rPrChange w:id="147" w:author="Gu, Wanjun" w:date="2024-04-03T22:58:00Z">
            <w:rPr>
              <w:rStyle w:val="CommentReference"/>
            </w:rPr>
          </w:rPrChange>
        </w:rPr>
        <w:commentReference w:id="146"/>
      </w:r>
      <w:r w:rsidR="00A24502" w:rsidRPr="00AA0B50">
        <w:rPr>
          <w:rFonts w:ascii="Arial" w:hAnsi="Arial" w:cs="Arial"/>
        </w:rPr>
        <w:t xml:space="preserve">The utility of KDPS is apparent in scenarios in which analysis method cannot accommodate relatedness and when statistical power by maximizing disease sample count </w:t>
      </w:r>
      <w:r w:rsidR="00E624AC" w:rsidRPr="00AA0B50">
        <w:rPr>
          <w:rFonts w:ascii="Arial" w:hAnsi="Arial" w:cs="Arial"/>
        </w:rPr>
        <w:t>is</w:t>
      </w:r>
      <w:r w:rsidR="00A24502" w:rsidRPr="00AA0B50">
        <w:rPr>
          <w:rFonts w:ascii="Arial" w:hAnsi="Arial" w:cs="Arial"/>
        </w:rPr>
        <w:t xml:space="preserve"> needed. </w:t>
      </w:r>
    </w:p>
    <w:p w14:paraId="75E77555" w14:textId="77777777" w:rsidR="006B1B4D" w:rsidRPr="00AA0B50" w:rsidRDefault="006B1B4D" w:rsidP="001F6CF6">
      <w:pPr>
        <w:rPr>
          <w:rFonts w:ascii="Arial" w:hAnsi="Arial" w:cs="Arial"/>
        </w:rPr>
      </w:pPr>
    </w:p>
    <w:p w14:paraId="44E48174" w14:textId="295C24C8" w:rsidR="001F6CF6" w:rsidRPr="00AA0B50" w:rsidRDefault="00A24502" w:rsidP="001F6CF6">
      <w:pPr>
        <w:rPr>
          <w:rFonts w:ascii="Arial" w:hAnsi="Arial" w:cs="Arial"/>
        </w:rPr>
      </w:pPr>
      <w:r w:rsidRPr="00AA0B50">
        <w:rPr>
          <w:rFonts w:ascii="Arial" w:hAnsi="Arial" w:cs="Arial"/>
        </w:rPr>
        <w:t xml:space="preserve">In scenarios where multiple phenotypes are under consideration, users can generate a combined score, which facilitate prioritization based on a combination of traits (e.g., sex and body height), </w:t>
      </w:r>
      <w:r w:rsidR="009E02C8" w:rsidRPr="00AA0B50">
        <w:rPr>
          <w:rFonts w:ascii="Arial" w:hAnsi="Arial" w:cs="Arial"/>
        </w:rPr>
        <w:t xml:space="preserve">offering tailored </w:t>
      </w:r>
      <w:r w:rsidRPr="00AA0B50">
        <w:rPr>
          <w:rFonts w:ascii="Arial" w:hAnsi="Arial" w:cs="Arial"/>
        </w:rPr>
        <w:t xml:space="preserve">selection schema </w:t>
      </w:r>
      <w:r w:rsidR="009E02C8" w:rsidRPr="00AA0B50">
        <w:rPr>
          <w:rFonts w:ascii="Arial" w:hAnsi="Arial" w:cs="Arial"/>
        </w:rPr>
        <w:t xml:space="preserve">for complex </w:t>
      </w:r>
      <w:r w:rsidRPr="00AA0B50">
        <w:rPr>
          <w:rFonts w:ascii="Arial" w:hAnsi="Arial" w:cs="Arial"/>
        </w:rPr>
        <w:t xml:space="preserve">design and </w:t>
      </w:r>
      <w:r w:rsidR="009E02C8" w:rsidRPr="00AA0B50">
        <w:rPr>
          <w:rFonts w:ascii="Arial" w:hAnsi="Arial" w:cs="Arial"/>
        </w:rPr>
        <w:t>analytical challenges</w:t>
      </w:r>
      <w:commentRangeStart w:id="148"/>
      <w:r w:rsidR="001F6CF6" w:rsidRPr="00AA0B50">
        <w:rPr>
          <w:rFonts w:ascii="Arial" w:hAnsi="Arial" w:cs="Arial"/>
        </w:rPr>
        <w:t>.</w:t>
      </w:r>
      <w:commentRangeEnd w:id="148"/>
      <w:r w:rsidR="002D63BB" w:rsidRPr="00AA0B50">
        <w:rPr>
          <w:rStyle w:val="CommentReference"/>
          <w:rFonts w:ascii="Arial" w:hAnsi="Arial" w:cs="Arial"/>
          <w:rPrChange w:id="149" w:author="Gu, Wanjun" w:date="2024-04-03T22:58:00Z">
            <w:rPr>
              <w:rStyle w:val="CommentReference"/>
            </w:rPr>
          </w:rPrChange>
        </w:rPr>
        <w:commentReference w:id="148"/>
      </w:r>
    </w:p>
    <w:p w14:paraId="0D471563" w14:textId="77777777" w:rsidR="001F6CF6" w:rsidRPr="00AA0B50" w:rsidRDefault="001F6CF6" w:rsidP="001F6CF6">
      <w:pPr>
        <w:rPr>
          <w:rFonts w:ascii="Arial" w:hAnsi="Arial" w:cs="Arial"/>
        </w:rPr>
      </w:pPr>
    </w:p>
    <w:p w14:paraId="1D299E33" w14:textId="59117394" w:rsidR="001F6CF6" w:rsidRPr="00AA0B50" w:rsidRDefault="006B1B4D" w:rsidP="001F6CF6">
      <w:pPr>
        <w:rPr>
          <w:rFonts w:ascii="Arial" w:hAnsi="Arial" w:cs="Arial"/>
        </w:rPr>
      </w:pPr>
      <w:r w:rsidRPr="00AA0B50">
        <w:rPr>
          <w:rFonts w:ascii="Arial" w:hAnsi="Arial" w:cs="Arial"/>
        </w:rPr>
        <w:t xml:space="preserve">Strengths of </w:t>
      </w:r>
      <w:r w:rsidR="00EC3D91" w:rsidRPr="00AA0B50">
        <w:rPr>
          <w:rFonts w:ascii="Arial" w:hAnsi="Arial" w:cs="Arial"/>
        </w:rPr>
        <w:t xml:space="preserve">KDPS </w:t>
      </w:r>
      <w:r w:rsidRPr="00AA0B50">
        <w:rPr>
          <w:rFonts w:ascii="Arial" w:hAnsi="Arial" w:cs="Arial"/>
        </w:rPr>
        <w:t xml:space="preserve">including </w:t>
      </w:r>
      <w:r w:rsidR="001F6CF6" w:rsidRPr="00AA0B50">
        <w:rPr>
          <w:rFonts w:ascii="Arial" w:hAnsi="Arial" w:cs="Arial"/>
        </w:rPr>
        <w:t xml:space="preserve">efficiently </w:t>
      </w:r>
      <w:r w:rsidRPr="00AA0B50">
        <w:rPr>
          <w:rFonts w:ascii="Arial" w:hAnsi="Arial" w:cs="Arial"/>
        </w:rPr>
        <w:t xml:space="preserve">of algorithm to </w:t>
      </w:r>
      <w:r w:rsidR="001F6CF6" w:rsidRPr="00AA0B50">
        <w:rPr>
          <w:rFonts w:ascii="Arial" w:hAnsi="Arial" w:cs="Arial"/>
        </w:rPr>
        <w:t xml:space="preserve">process </w:t>
      </w:r>
      <w:r w:rsidR="009710A1" w:rsidRPr="00AA0B50">
        <w:rPr>
          <w:rFonts w:ascii="Arial" w:hAnsi="Arial" w:cs="Arial"/>
        </w:rPr>
        <w:t>biobank</w:t>
      </w:r>
      <w:r w:rsidR="00A718C9" w:rsidRPr="00AA0B50">
        <w:rPr>
          <w:rFonts w:ascii="Arial" w:hAnsi="Arial" w:cs="Arial"/>
        </w:rPr>
        <w:t>-</w:t>
      </w:r>
      <w:r w:rsidR="009710A1" w:rsidRPr="00AA0B50">
        <w:rPr>
          <w:rFonts w:ascii="Arial" w:hAnsi="Arial" w:cs="Arial"/>
        </w:rPr>
        <w:t xml:space="preserve">scale </w:t>
      </w:r>
      <w:r w:rsidR="001F6CF6" w:rsidRPr="00AA0B50">
        <w:rPr>
          <w:rFonts w:ascii="Arial" w:hAnsi="Arial" w:cs="Arial"/>
        </w:rPr>
        <w:t>studies within a practical timeframe.</w:t>
      </w:r>
      <w:r w:rsidR="00000971" w:rsidRPr="00AA0B50">
        <w:rPr>
          <w:rFonts w:ascii="Arial" w:hAnsi="Arial" w:cs="Arial"/>
        </w:rPr>
        <w:t xml:space="preserve"> </w:t>
      </w:r>
      <w:r w:rsidRPr="00AA0B50">
        <w:rPr>
          <w:rFonts w:ascii="Arial" w:hAnsi="Arial" w:cs="Arial"/>
        </w:rPr>
        <w:t>KDPS can accommodate a broad set of phenotypes for prioritization, including numeric (binary, ordinal and quantitative measures) and categorical phenotype definitions. S</w:t>
      </w:r>
      <w:r w:rsidR="009E02C8" w:rsidRPr="00AA0B50">
        <w:rPr>
          <w:rFonts w:ascii="Arial" w:hAnsi="Arial" w:cs="Arial"/>
        </w:rPr>
        <w:t xml:space="preserve">imulation </w:t>
      </w:r>
      <w:r w:rsidRPr="00AA0B50">
        <w:rPr>
          <w:rFonts w:ascii="Arial" w:hAnsi="Arial" w:cs="Arial"/>
        </w:rPr>
        <w:t xml:space="preserve">and real-world applied analyses </w:t>
      </w:r>
      <w:r w:rsidR="009E02C8" w:rsidRPr="00AA0B50">
        <w:rPr>
          <w:rFonts w:ascii="Arial" w:hAnsi="Arial" w:cs="Arial"/>
        </w:rPr>
        <w:t>illuminate KDPS's computational efficiency and its capacity to substantially conserve subjects with desired traits, presenting a notable advancement over preceding methodologies.</w:t>
      </w:r>
      <w:commentRangeStart w:id="150"/>
      <w:commentRangeEnd w:id="150"/>
      <w:r w:rsidR="009E02C8" w:rsidRPr="00AA0B50">
        <w:rPr>
          <w:rStyle w:val="CommentReference"/>
          <w:rFonts w:ascii="Arial" w:hAnsi="Arial" w:cs="Arial"/>
          <w:rPrChange w:id="151" w:author="Gu, Wanjun" w:date="2024-04-03T22:58:00Z">
            <w:rPr>
              <w:rStyle w:val="CommentReference"/>
            </w:rPr>
          </w:rPrChange>
        </w:rPr>
        <w:commentReference w:id="150"/>
      </w:r>
      <w:r w:rsidRPr="00AA0B50">
        <w:rPr>
          <w:rFonts w:ascii="Arial" w:hAnsi="Arial" w:cs="Arial"/>
        </w:rPr>
        <w:t xml:space="preserve"> This efficiency is vital for enabling researchers to undertake kinship decoupling tasks.</w:t>
      </w:r>
    </w:p>
    <w:p w14:paraId="77947831" w14:textId="77777777" w:rsidR="006B1B4D" w:rsidRPr="00AA0B50" w:rsidRDefault="006B1B4D" w:rsidP="001F6CF6">
      <w:pPr>
        <w:rPr>
          <w:rFonts w:ascii="Arial" w:hAnsi="Arial" w:cs="Arial"/>
        </w:rPr>
      </w:pPr>
    </w:p>
    <w:p w14:paraId="6F3A47C1" w14:textId="5763CEEB" w:rsidR="001F6CF6" w:rsidRPr="00AA0B50" w:rsidRDefault="006B1B4D" w:rsidP="001F6CF6">
      <w:pPr>
        <w:rPr>
          <w:rFonts w:ascii="Arial" w:hAnsi="Arial" w:cs="Arial"/>
        </w:rPr>
      </w:pPr>
      <w:r w:rsidRPr="00AA0B50">
        <w:rPr>
          <w:rFonts w:ascii="Arial" w:hAnsi="Arial" w:cs="Arial"/>
        </w:rPr>
        <w:t xml:space="preserve">There are important considerations and limitations of </w:t>
      </w:r>
      <w:r w:rsidR="001F6CF6" w:rsidRPr="00AA0B50">
        <w:rPr>
          <w:rFonts w:ascii="Arial" w:hAnsi="Arial" w:cs="Arial"/>
        </w:rPr>
        <w:t>KDPS. One potential challenge arises when dealing with datasets substantially larger than UK Biobank</w:t>
      </w:r>
      <w:r w:rsidRPr="00AA0B50">
        <w:rPr>
          <w:rFonts w:ascii="Arial" w:hAnsi="Arial" w:cs="Arial"/>
        </w:rPr>
        <w:t xml:space="preserve"> (~500K subjects) and/or extensive and complex relatedness</w:t>
      </w:r>
      <w:r w:rsidR="001F6CF6" w:rsidRPr="00AA0B50">
        <w:rPr>
          <w:rFonts w:ascii="Arial" w:hAnsi="Arial" w:cs="Arial"/>
        </w:rPr>
        <w:t xml:space="preserve">. </w:t>
      </w:r>
      <w:r w:rsidRPr="00AA0B50">
        <w:rPr>
          <w:rFonts w:ascii="Arial" w:hAnsi="Arial" w:cs="Arial"/>
        </w:rPr>
        <w:t xml:space="preserve">The increase sample size, amount and complexity of relatedness </w:t>
      </w:r>
      <w:r w:rsidR="001F6CF6" w:rsidRPr="00AA0B50">
        <w:rPr>
          <w:rFonts w:ascii="Arial" w:hAnsi="Arial" w:cs="Arial"/>
        </w:rPr>
        <w:t xml:space="preserve">may result in significantly extended processing times. </w:t>
      </w:r>
      <w:r w:rsidRPr="00AA0B50">
        <w:rPr>
          <w:rFonts w:ascii="Arial" w:hAnsi="Arial" w:cs="Arial"/>
        </w:rPr>
        <w:t>Since phenotype and unrelated selection are typically only performed once per study, this may not represent a significant barrier to use. Moreover,</w:t>
      </w:r>
      <w:r w:rsidR="001F6CF6" w:rsidRPr="00AA0B50">
        <w:rPr>
          <w:rFonts w:ascii="Arial" w:hAnsi="Arial" w:cs="Arial"/>
        </w:rPr>
        <w:t xml:space="preserve"> future </w:t>
      </w:r>
      <w:r w:rsidRPr="00AA0B50">
        <w:rPr>
          <w:rFonts w:ascii="Arial" w:hAnsi="Arial" w:cs="Arial"/>
        </w:rPr>
        <w:t xml:space="preserve">improvements with </w:t>
      </w:r>
      <w:r w:rsidR="009E02C8" w:rsidRPr="00AA0B50">
        <w:rPr>
          <w:rFonts w:ascii="Arial" w:hAnsi="Arial" w:cs="Arial"/>
        </w:rPr>
        <w:t>novel algorithms</w:t>
      </w:r>
      <w:r w:rsidR="004F06DA" w:rsidRPr="00AA0B50">
        <w:rPr>
          <w:rFonts w:ascii="Arial" w:hAnsi="Arial" w:cs="Arial"/>
        </w:rPr>
        <w:t xml:space="preserve"> or</w:t>
      </w:r>
      <w:r w:rsidR="009E02C8" w:rsidRPr="00AA0B50">
        <w:rPr>
          <w:rFonts w:ascii="Arial" w:hAnsi="Arial" w:cs="Arial"/>
        </w:rPr>
        <w:t xml:space="preserve"> </w:t>
      </w:r>
      <w:r w:rsidR="001F6CF6" w:rsidRPr="00AA0B50">
        <w:rPr>
          <w:rFonts w:ascii="Arial" w:hAnsi="Arial" w:cs="Arial"/>
        </w:rPr>
        <w:t>reimplementing KDPS in a lower-level programming language, such as C++, which could offer enhanced performance efficiencies.</w:t>
      </w:r>
      <w:r w:rsidR="009710A1" w:rsidRPr="00AA0B50">
        <w:rPr>
          <w:rFonts w:ascii="Arial" w:hAnsi="Arial" w:cs="Arial"/>
        </w:rPr>
        <w:t xml:space="preserve"> </w:t>
      </w:r>
      <w:r w:rsidR="001F6CF6" w:rsidRPr="00AA0B50">
        <w:rPr>
          <w:rFonts w:ascii="Arial" w:hAnsi="Arial" w:cs="Arial"/>
        </w:rPr>
        <w:t>Furthermore, KDPS, similar to other subject selection methodologies, is susceptible to introduc</w:t>
      </w:r>
      <w:r w:rsidRPr="00AA0B50">
        <w:rPr>
          <w:rFonts w:ascii="Arial" w:hAnsi="Arial" w:cs="Arial"/>
        </w:rPr>
        <w:t>tion of</w:t>
      </w:r>
      <w:r w:rsidR="001F6CF6" w:rsidRPr="00AA0B50">
        <w:rPr>
          <w:rFonts w:ascii="Arial" w:hAnsi="Arial" w:cs="Arial"/>
        </w:rPr>
        <w:t xml:space="preserve"> collider bias</w:t>
      </w:r>
      <w:r w:rsidR="00006013" w:rsidRPr="00AA0B50">
        <w:rPr>
          <w:rFonts w:ascii="Arial" w:hAnsi="Arial" w:cs="Arial"/>
        </w:rPr>
        <w:t xml:space="preserve"> </w:t>
      </w:r>
      <w:r w:rsidR="0055171F" w:rsidRPr="00AA0B50">
        <w:rPr>
          <w:rFonts w:ascii="Arial" w:hAnsi="Arial" w:cs="Arial"/>
        </w:rPr>
        <w:fldChar w:fldCharType="begin" w:fldLock="1"/>
      </w:r>
      <w:r w:rsidR="0055171F" w:rsidRPr="00AA0B50">
        <w:rPr>
          <w:rFonts w:ascii="Arial" w:hAnsi="Arial" w:cs="Arial"/>
        </w:rPr>
        <w:instrText>ADDIN paperpile_citation &lt;clusterId&gt;Z751M711I281G812&lt;/clusterId&gt;&lt;metadata&gt;&lt;citation&gt;&lt;id&gt;f30119c3-d478-4e08-b473-cf49708c487d&lt;/id&gt;&lt;/citation&gt;&lt;/metadata&gt;&lt;data&gt;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&lt;/data&gt; \* MERGEFORMAT</w:instrText>
      </w:r>
      <w:r w:rsidR="0055171F" w:rsidRPr="00AA0B50">
        <w:rPr>
          <w:rFonts w:ascii="Arial" w:hAnsi="Arial" w:cs="Arial"/>
        </w:rPr>
        <w:fldChar w:fldCharType="separate"/>
      </w:r>
      <w:r w:rsidR="00006013" w:rsidRPr="00AA0B50">
        <w:rPr>
          <w:rFonts w:ascii="Arial" w:hAnsi="Arial" w:cs="Arial"/>
          <w:noProof/>
        </w:rPr>
        <w:t>(Tönnies, Kahl and Kuss 2022)</w:t>
      </w:r>
      <w:r w:rsidR="0055171F" w:rsidRPr="00AA0B50">
        <w:rPr>
          <w:rFonts w:ascii="Arial" w:hAnsi="Arial" w:cs="Arial"/>
        </w:rPr>
        <w:fldChar w:fldCharType="end"/>
      </w:r>
      <w:r w:rsidR="001F6CF6" w:rsidRPr="00AA0B50">
        <w:rPr>
          <w:rFonts w:ascii="Arial" w:hAnsi="Arial" w:cs="Arial"/>
        </w:rPr>
        <w:t xml:space="preserve">. Collider bias occurs when the selection of subjects based on certain criteria inadvertently skews the analysis, potentially leading to misleading associations between study variables. This bias is a critical consideration in genetic and epidemiological studies, where the integrity of findings is paramount. To mitigate the impact of collider bias, researchers are advised to employ strategies such as conducting </w:t>
      </w:r>
      <w:r w:rsidR="009710A1" w:rsidRPr="00AA0B50">
        <w:rPr>
          <w:rFonts w:ascii="Arial" w:hAnsi="Arial" w:cs="Arial"/>
        </w:rPr>
        <w:t xml:space="preserve">sensitivity </w:t>
      </w:r>
      <w:r w:rsidR="001F6CF6" w:rsidRPr="00AA0B50">
        <w:rPr>
          <w:rFonts w:ascii="Arial" w:hAnsi="Arial" w:cs="Arial"/>
        </w:rPr>
        <w:t>analyses</w:t>
      </w:r>
      <w:r w:rsidR="009710A1" w:rsidRPr="00AA0B50">
        <w:rPr>
          <w:rFonts w:ascii="Arial" w:hAnsi="Arial" w:cs="Arial"/>
        </w:rPr>
        <w:t xml:space="preserve">, </w:t>
      </w:r>
      <w:r w:rsidR="009710A1" w:rsidRPr="00AA0B50">
        <w:rPr>
          <w:rFonts w:ascii="Arial" w:hAnsi="Arial" w:cs="Arial"/>
          <w:i/>
          <w:iCs/>
        </w:rPr>
        <w:t>e.g.</w:t>
      </w:r>
      <w:r w:rsidR="009710A1" w:rsidRPr="00AA0B50">
        <w:rPr>
          <w:rFonts w:ascii="Arial" w:hAnsi="Arial" w:cs="Arial"/>
        </w:rPr>
        <w:t xml:space="preserve">, performing analyses </w:t>
      </w:r>
      <w:r w:rsidRPr="00AA0B50">
        <w:rPr>
          <w:rFonts w:ascii="Arial" w:hAnsi="Arial" w:cs="Arial"/>
        </w:rPr>
        <w:t xml:space="preserve">in </w:t>
      </w:r>
      <w:r w:rsidR="001F6CF6" w:rsidRPr="00AA0B50">
        <w:rPr>
          <w:rFonts w:ascii="Arial" w:hAnsi="Arial" w:cs="Arial"/>
        </w:rPr>
        <w:t xml:space="preserve">randomly selected subjects in parallel with KDPS-selected cohorts. </w:t>
      </w:r>
    </w:p>
    <w:p w14:paraId="29DFB19F" w14:textId="77777777" w:rsidR="001F6CF6" w:rsidRPr="00AA0B50" w:rsidRDefault="001F6CF6" w:rsidP="001F6CF6">
      <w:pPr>
        <w:rPr>
          <w:rFonts w:ascii="Arial" w:hAnsi="Arial" w:cs="Arial"/>
        </w:rPr>
      </w:pPr>
    </w:p>
    <w:p w14:paraId="17A9D840" w14:textId="0D8BE34A" w:rsidR="001F6CF6" w:rsidRPr="00AA0B50" w:rsidRDefault="001F6CF6" w:rsidP="001F6CF6">
      <w:pPr>
        <w:rPr>
          <w:rFonts w:ascii="Arial" w:hAnsi="Arial" w:cs="Arial"/>
        </w:rPr>
      </w:pPr>
      <w:r w:rsidRPr="00AA0B50">
        <w:rPr>
          <w:rFonts w:ascii="Arial" w:hAnsi="Arial" w:cs="Arial"/>
        </w:rPr>
        <w:t xml:space="preserve">In conclusion, KDPS </w:t>
      </w:r>
      <w:r w:rsidR="005635E1" w:rsidRPr="00AA0B50">
        <w:rPr>
          <w:rFonts w:ascii="Arial" w:hAnsi="Arial" w:cs="Arial"/>
        </w:rPr>
        <w:t>is a fast</w:t>
      </w:r>
      <w:r w:rsidR="006B1B4D" w:rsidRPr="00AA0B50">
        <w:rPr>
          <w:rFonts w:ascii="Arial" w:hAnsi="Arial" w:cs="Arial"/>
        </w:rPr>
        <w:t xml:space="preserve">, computationally </w:t>
      </w:r>
      <w:r w:rsidR="00C230D0" w:rsidRPr="00AA0B50">
        <w:rPr>
          <w:rFonts w:ascii="Arial" w:hAnsi="Arial" w:cs="Arial"/>
        </w:rPr>
        <w:t>efficient,</w:t>
      </w:r>
      <w:r w:rsidR="005635E1" w:rsidRPr="00AA0B50">
        <w:rPr>
          <w:rFonts w:ascii="Arial" w:hAnsi="Arial" w:cs="Arial"/>
        </w:rPr>
        <w:t xml:space="preserve"> and </w:t>
      </w:r>
      <w:r w:rsidRPr="00AA0B50">
        <w:rPr>
          <w:rFonts w:ascii="Arial" w:hAnsi="Arial" w:cs="Arial"/>
        </w:rPr>
        <w:t>powerful tool for phenotype-aware kinship decoupling, offering substantial improvements in both the inclusion of relevant subjects and computational efficiency.</w:t>
      </w:r>
      <w:commentRangeStart w:id="152"/>
      <w:commentRangeStart w:id="153"/>
      <w:commentRangeEnd w:id="152"/>
      <w:r w:rsidR="005635E1" w:rsidRPr="00AA0B50">
        <w:rPr>
          <w:rStyle w:val="CommentReference"/>
          <w:rFonts w:ascii="Arial" w:hAnsi="Arial" w:cs="Arial"/>
          <w:rPrChange w:id="154" w:author="Gu, Wanjun" w:date="2024-04-03T22:58:00Z">
            <w:rPr>
              <w:rStyle w:val="CommentReference"/>
            </w:rPr>
          </w:rPrChange>
        </w:rPr>
        <w:commentReference w:id="152"/>
      </w:r>
      <w:commentRangeEnd w:id="153"/>
      <w:r w:rsidR="00DF63D4" w:rsidRPr="00AA0B50">
        <w:rPr>
          <w:rStyle w:val="CommentReference"/>
          <w:rFonts w:ascii="Arial" w:hAnsi="Arial" w:cs="Arial"/>
          <w:rPrChange w:id="155" w:author="Gu, Wanjun" w:date="2024-04-03T22:58:00Z">
            <w:rPr>
              <w:rStyle w:val="CommentReference"/>
            </w:rPr>
          </w:rPrChange>
        </w:rPr>
        <w:commentReference w:id="153"/>
      </w:r>
      <w:r w:rsidR="00636D46" w:rsidRPr="00AA0B50">
        <w:rPr>
          <w:rFonts w:ascii="Arial" w:hAnsi="Arial" w:cs="Arial"/>
        </w:rPr>
        <w:t xml:space="preserve"> The integration of KDPS paves the way for phenotype-informed selection of unrelated subjects, offering broad applicability in genetics and epidemiology research.</w:t>
      </w:r>
    </w:p>
    <w:p w14:paraId="54F65857" w14:textId="77777777" w:rsidR="00E323E0" w:rsidRPr="00AA0B50" w:rsidRDefault="00E323E0">
      <w:pPr>
        <w:rPr>
          <w:rFonts w:ascii="Arial" w:hAnsi="Arial" w:cs="Arial"/>
        </w:rPr>
      </w:pPr>
    </w:p>
    <w:p w14:paraId="32A9DF3E" w14:textId="77777777" w:rsidR="001F6CF6" w:rsidRPr="00AA0B50" w:rsidRDefault="001F6CF6">
      <w:pPr>
        <w:rPr>
          <w:rFonts w:ascii="Arial" w:hAnsi="Arial" w:cs="Arial"/>
        </w:rPr>
      </w:pPr>
    </w:p>
    <w:p w14:paraId="0B8B68B2" w14:textId="7470FBA3" w:rsidR="00E323E0" w:rsidRPr="00AA0B50" w:rsidRDefault="00E323E0">
      <w:pPr>
        <w:rPr>
          <w:rFonts w:ascii="Arial" w:hAnsi="Arial" w:cs="Arial"/>
          <w:b/>
          <w:bCs/>
        </w:rPr>
      </w:pPr>
      <w:r w:rsidRPr="00AA0B50">
        <w:rPr>
          <w:rFonts w:ascii="Arial" w:hAnsi="Arial" w:cs="Arial"/>
          <w:b/>
          <w:bCs/>
        </w:rPr>
        <w:t>Data and code availability</w:t>
      </w:r>
    </w:p>
    <w:p w14:paraId="6134A87F" w14:textId="6C4AF1D5" w:rsidR="0081452F" w:rsidRPr="00AA0B50" w:rsidRDefault="0081452F">
      <w:pPr>
        <w:rPr>
          <w:rFonts w:ascii="Arial" w:hAnsi="Arial" w:cs="Arial"/>
        </w:rPr>
      </w:pPr>
      <w:r w:rsidRPr="00AA0B50">
        <w:rPr>
          <w:rFonts w:ascii="Arial" w:hAnsi="Arial" w:cs="Arial"/>
        </w:rPr>
        <w:t xml:space="preserve">The latest release of KDPS and documentation can be found at </w:t>
      </w:r>
      <w:r w:rsidR="00000000" w:rsidRPr="00AA0B50">
        <w:rPr>
          <w:rFonts w:ascii="Arial" w:hAnsi="Arial" w:cs="Arial"/>
          <w:rPrChange w:id="156" w:author="Gu, Wanjun" w:date="2024-04-03T22:58:00Z">
            <w:rPr/>
          </w:rPrChange>
        </w:rPr>
        <w:fldChar w:fldCharType="begin"/>
      </w:r>
      <w:r w:rsidR="00000000" w:rsidRPr="00AA0B50">
        <w:rPr>
          <w:rFonts w:ascii="Arial" w:hAnsi="Arial" w:cs="Arial"/>
          <w:rPrChange w:id="157" w:author="Gu, Wanjun" w:date="2024-04-03T22:58:00Z">
            <w:rPr/>
          </w:rPrChange>
        </w:rPr>
        <w:instrText>HYPERLINK "https://github.com/Broccolito/kdps"</w:instrText>
      </w:r>
      <w:r w:rsidR="00000000" w:rsidRPr="00AA0B50">
        <w:rPr>
          <w:rFonts w:ascii="Arial" w:hAnsi="Arial" w:cs="Arial"/>
          <w:rPrChange w:id="158" w:author="Gu, Wanjun" w:date="2024-04-03T22:58:00Z">
            <w:rPr/>
          </w:rPrChange>
        </w:rPr>
      </w:r>
      <w:r w:rsidR="00000000" w:rsidRPr="00AA0B50">
        <w:rPr>
          <w:rFonts w:ascii="Arial" w:hAnsi="Arial" w:cs="Arial"/>
          <w:rPrChange w:id="159" w:author="Gu, Wanjun" w:date="2024-04-03T22:58:00Z">
            <w:rPr/>
          </w:rPrChange>
        </w:rPr>
        <w:fldChar w:fldCharType="separate"/>
      </w:r>
      <w:r w:rsidRPr="00AA0B50">
        <w:rPr>
          <w:rStyle w:val="Hyperlink"/>
          <w:rFonts w:ascii="Arial" w:hAnsi="Arial" w:cs="Arial"/>
        </w:rPr>
        <w:t>https://github.com/Broccolito/kdps</w:t>
      </w:r>
      <w:r w:rsidR="00000000" w:rsidRPr="00AA0B50">
        <w:rPr>
          <w:rStyle w:val="Hyperlink"/>
          <w:rFonts w:ascii="Arial" w:hAnsi="Arial" w:cs="Arial"/>
        </w:rPr>
        <w:fldChar w:fldCharType="end"/>
      </w:r>
      <w:r w:rsidRPr="00AA0B50">
        <w:rPr>
          <w:rFonts w:ascii="Arial" w:hAnsi="Arial" w:cs="Arial"/>
        </w:rPr>
        <w:t xml:space="preserve">. The KDPS R package can be installed via GitHub release. Scripts for the benchmarking are available at </w:t>
      </w:r>
      <w:r w:rsidR="00000000" w:rsidRPr="00AA0B50">
        <w:rPr>
          <w:rFonts w:ascii="Arial" w:hAnsi="Arial" w:cs="Arial"/>
          <w:rPrChange w:id="160" w:author="Gu, Wanjun" w:date="2024-04-03T22:58:00Z">
            <w:rPr/>
          </w:rPrChange>
        </w:rPr>
        <w:fldChar w:fldCharType="begin"/>
      </w:r>
      <w:r w:rsidR="00000000" w:rsidRPr="00AA0B50">
        <w:rPr>
          <w:rFonts w:ascii="Arial" w:hAnsi="Arial" w:cs="Arial"/>
          <w:rPrChange w:id="161" w:author="Gu, Wanjun" w:date="2024-04-03T22:58:00Z">
            <w:rPr/>
          </w:rPrChange>
        </w:rPr>
        <w:instrText>HYPERLINK "https://github.com/Broccolito/kdps_dev"</w:instrText>
      </w:r>
      <w:r w:rsidR="00000000" w:rsidRPr="00AA0B50">
        <w:rPr>
          <w:rFonts w:ascii="Arial" w:hAnsi="Arial" w:cs="Arial"/>
          <w:rPrChange w:id="162" w:author="Gu, Wanjun" w:date="2024-04-03T22:58:00Z">
            <w:rPr/>
          </w:rPrChange>
        </w:rPr>
      </w:r>
      <w:r w:rsidR="00000000" w:rsidRPr="00AA0B50">
        <w:rPr>
          <w:rFonts w:ascii="Arial" w:hAnsi="Arial" w:cs="Arial"/>
          <w:rPrChange w:id="163" w:author="Gu, Wanjun" w:date="2024-04-03T22:58:00Z">
            <w:rPr/>
          </w:rPrChange>
        </w:rPr>
        <w:fldChar w:fldCharType="separate"/>
      </w:r>
      <w:r w:rsidRPr="00AA0B50">
        <w:rPr>
          <w:rStyle w:val="Hyperlink"/>
          <w:rFonts w:ascii="Arial" w:hAnsi="Arial" w:cs="Arial"/>
        </w:rPr>
        <w:t>https://github.com/Broccolito/kdps_dev</w:t>
      </w:r>
      <w:r w:rsidR="00000000" w:rsidRPr="00AA0B50">
        <w:rPr>
          <w:rStyle w:val="Hyperlink"/>
          <w:rFonts w:ascii="Arial" w:hAnsi="Arial" w:cs="Arial"/>
        </w:rPr>
        <w:fldChar w:fldCharType="end"/>
      </w:r>
      <w:r w:rsidRPr="00AA0B50">
        <w:rPr>
          <w:rFonts w:ascii="Arial" w:hAnsi="Arial" w:cs="Arial"/>
        </w:rPr>
        <w:t>.</w:t>
      </w:r>
    </w:p>
    <w:p w14:paraId="2EDFBB51" w14:textId="77777777" w:rsidR="0081452F" w:rsidRPr="00AA0B50" w:rsidRDefault="0081452F">
      <w:pPr>
        <w:rPr>
          <w:rFonts w:ascii="Arial" w:hAnsi="Arial" w:cs="Arial"/>
        </w:rPr>
      </w:pPr>
    </w:p>
    <w:p w14:paraId="3FD9DBF6" w14:textId="77777777" w:rsidR="0081452F" w:rsidRPr="00AA0B50" w:rsidRDefault="0081452F">
      <w:pPr>
        <w:rPr>
          <w:rFonts w:ascii="Arial" w:hAnsi="Arial" w:cs="Arial"/>
        </w:rPr>
      </w:pPr>
    </w:p>
    <w:p w14:paraId="6BE49FDB" w14:textId="2915D468" w:rsidR="00E323E0" w:rsidRPr="00AA0B50" w:rsidRDefault="00E323E0">
      <w:pPr>
        <w:rPr>
          <w:rFonts w:ascii="Arial" w:hAnsi="Arial" w:cs="Arial"/>
          <w:b/>
          <w:bCs/>
        </w:rPr>
      </w:pPr>
      <w:r w:rsidRPr="00AA0B50">
        <w:rPr>
          <w:rFonts w:ascii="Arial" w:hAnsi="Arial" w:cs="Arial"/>
          <w:b/>
          <w:bCs/>
        </w:rPr>
        <w:t>Acknowledgements</w:t>
      </w:r>
    </w:p>
    <w:p w14:paraId="2769325D" w14:textId="2A0FD0FF" w:rsidR="00A03DC0" w:rsidRPr="00AA0B50" w:rsidRDefault="000919BA">
      <w:pPr>
        <w:rPr>
          <w:rFonts w:ascii="Arial" w:hAnsi="Arial" w:cs="Arial"/>
        </w:rPr>
      </w:pPr>
      <w:r w:rsidRPr="00AA0B50">
        <w:rPr>
          <w:rFonts w:ascii="Arial" w:eastAsiaTheme="minorEastAsia" w:hAnsi="Arial" w:cs="Arial"/>
          <w:kern w:val="2"/>
          <w14:ligatures w14:val="standardContextual"/>
        </w:rPr>
        <w:t xml:space="preserve">The authors extend their sincere gratitude to Dr. Erin Richard and </w:t>
      </w:r>
      <w:proofErr w:type="spellStart"/>
      <w:r w:rsidRPr="00AA0B50">
        <w:rPr>
          <w:rFonts w:ascii="Arial" w:eastAsiaTheme="minorEastAsia" w:hAnsi="Arial" w:cs="Arial"/>
          <w:kern w:val="2"/>
          <w14:ligatures w14:val="standardContextual"/>
        </w:rPr>
        <w:t>Mijia</w:t>
      </w:r>
      <w:proofErr w:type="spellEnd"/>
      <w:r w:rsidRPr="00AA0B50">
        <w:rPr>
          <w:rFonts w:ascii="Arial" w:eastAsiaTheme="minorEastAsia" w:hAnsi="Arial" w:cs="Arial"/>
          <w:kern w:val="2"/>
          <w14:ligatures w14:val="standardContextual"/>
        </w:rPr>
        <w:t xml:space="preserve"> Ma from the University of California, San Diego, for their invaluable support and insightful comments regarding both the methodology and the manuscript.</w:t>
      </w:r>
      <w:r w:rsidR="00A03DC0" w:rsidRPr="00AA0B50">
        <w:rPr>
          <w:rFonts w:ascii="Arial" w:hAnsi="Arial" w:cs="Arial"/>
        </w:rPr>
        <w:t xml:space="preserve"> This work was supported in part by awards from the Foundation of the National Institute of Health and National Institute of Health grants R00HL122515 and DK135868 to R.M.S. </w:t>
      </w:r>
    </w:p>
    <w:p w14:paraId="1EB1CE90" w14:textId="77777777" w:rsidR="00A03DC0" w:rsidRPr="00AA0B50" w:rsidRDefault="00A03DC0" w:rsidP="00A03DC0">
      <w:pPr>
        <w:autoSpaceDE w:val="0"/>
        <w:autoSpaceDN w:val="0"/>
        <w:adjustRightInd w:val="0"/>
        <w:jc w:val="both"/>
        <w:rPr>
          <w:rFonts w:ascii="Arial" w:hAnsi="Arial" w:cs="Arial"/>
          <w:b/>
          <w:bCs/>
          <w:color w:val="131413"/>
        </w:rPr>
      </w:pPr>
    </w:p>
    <w:p w14:paraId="068A6146" w14:textId="370EE9E5" w:rsidR="00A03DC0" w:rsidRPr="00AA0B50" w:rsidRDefault="00A03DC0" w:rsidP="00A03DC0">
      <w:pPr>
        <w:autoSpaceDE w:val="0"/>
        <w:autoSpaceDN w:val="0"/>
        <w:adjustRightInd w:val="0"/>
        <w:jc w:val="both"/>
        <w:rPr>
          <w:rFonts w:ascii="Arial" w:hAnsi="Arial" w:cs="Arial"/>
          <w:b/>
          <w:bCs/>
          <w:color w:val="131413"/>
        </w:rPr>
      </w:pPr>
      <w:r w:rsidRPr="00AA0B50">
        <w:rPr>
          <w:rFonts w:ascii="Arial" w:hAnsi="Arial" w:cs="Arial"/>
          <w:b/>
          <w:bCs/>
          <w:color w:val="131413"/>
        </w:rPr>
        <w:t xml:space="preserve">Disclosures: </w:t>
      </w:r>
      <w:r w:rsidRPr="00AA0B50">
        <w:rPr>
          <w:rFonts w:ascii="Arial" w:hAnsi="Arial" w:cs="Arial"/>
          <w:color w:val="131413"/>
        </w:rPr>
        <w:t xml:space="preserve">RMS reports a service contract with </w:t>
      </w:r>
      <w:proofErr w:type="spellStart"/>
      <w:r w:rsidRPr="00AA0B50">
        <w:rPr>
          <w:rFonts w:ascii="Arial" w:hAnsi="Arial" w:cs="Arial"/>
          <w:color w:val="131413"/>
        </w:rPr>
        <w:t>Travere</w:t>
      </w:r>
      <w:proofErr w:type="spellEnd"/>
      <w:r w:rsidRPr="00AA0B50">
        <w:rPr>
          <w:rFonts w:ascii="Arial" w:hAnsi="Arial" w:cs="Arial"/>
          <w:color w:val="131413"/>
        </w:rPr>
        <w:t>. The authors have declared that no other conflict of interest exists.</w:t>
      </w:r>
    </w:p>
    <w:p w14:paraId="167367F8" w14:textId="77777777" w:rsidR="00A03DC0" w:rsidRPr="00AA0B50" w:rsidRDefault="00A03DC0">
      <w:pPr>
        <w:rPr>
          <w:rFonts w:ascii="Arial" w:hAnsi="Arial" w:cs="Arial"/>
        </w:rPr>
      </w:pPr>
    </w:p>
    <w:p w14:paraId="765CB3B6" w14:textId="77777777" w:rsidR="000919BA" w:rsidRPr="00AA0B50" w:rsidRDefault="00E323E0">
      <w:pPr>
        <w:rPr>
          <w:rFonts w:ascii="Arial" w:hAnsi="Arial" w:cs="Arial"/>
          <w:b/>
          <w:bCs/>
        </w:rPr>
      </w:pPr>
      <w:r w:rsidRPr="00AA0B50">
        <w:rPr>
          <w:rFonts w:ascii="Arial" w:hAnsi="Arial" w:cs="Arial"/>
          <w:b/>
          <w:bCs/>
        </w:rPr>
        <w:t>Supplementary data</w:t>
      </w:r>
    </w:p>
    <w:p w14:paraId="3FE384AA" w14:textId="6A1DE695" w:rsidR="00E323E0" w:rsidRPr="00AA0B50" w:rsidRDefault="000919BA">
      <w:pPr>
        <w:rPr>
          <w:rFonts w:ascii="Arial" w:hAnsi="Arial" w:cs="Arial"/>
        </w:rPr>
      </w:pPr>
      <w:r w:rsidRPr="00AA0B50">
        <w:rPr>
          <w:rFonts w:ascii="Arial" w:hAnsi="Arial" w:cs="Arial"/>
        </w:rPr>
        <w:t>Supplementary data are available at </w:t>
      </w:r>
      <w:r w:rsidRPr="00AA0B50">
        <w:rPr>
          <w:rFonts w:ascii="Arial" w:hAnsi="Arial" w:cs="Arial"/>
          <w:i/>
          <w:iCs/>
        </w:rPr>
        <w:t>Bioinformatics</w:t>
      </w:r>
      <w:r w:rsidRPr="00AA0B50">
        <w:rPr>
          <w:rFonts w:ascii="Arial" w:hAnsi="Arial" w:cs="Arial"/>
        </w:rPr>
        <w:t> online.</w:t>
      </w:r>
    </w:p>
    <w:p w14:paraId="22EAA928" w14:textId="77777777" w:rsidR="000919BA" w:rsidRPr="00AA0B50" w:rsidRDefault="000919BA">
      <w:pPr>
        <w:rPr>
          <w:rFonts w:ascii="Arial" w:hAnsi="Arial" w:cs="Arial"/>
        </w:rPr>
      </w:pPr>
    </w:p>
    <w:p w14:paraId="4561B6CC" w14:textId="3D80B6D1" w:rsidR="00E323E0" w:rsidRPr="00AA0B50" w:rsidRDefault="00E323E0">
      <w:pPr>
        <w:rPr>
          <w:rFonts w:ascii="Arial" w:hAnsi="Arial" w:cs="Arial"/>
          <w:b/>
          <w:bCs/>
        </w:rPr>
      </w:pPr>
      <w:r w:rsidRPr="00AA0B50">
        <w:rPr>
          <w:rFonts w:ascii="Arial" w:hAnsi="Arial" w:cs="Arial"/>
          <w:b/>
          <w:bCs/>
        </w:rPr>
        <w:t>Conflict of interest</w:t>
      </w:r>
    </w:p>
    <w:p w14:paraId="3A40D7CE" w14:textId="1C640F41" w:rsidR="000919BA" w:rsidRPr="00AA0B50" w:rsidRDefault="000919BA">
      <w:pPr>
        <w:rPr>
          <w:rFonts w:ascii="Arial" w:hAnsi="Arial" w:cs="Arial"/>
        </w:rPr>
      </w:pPr>
      <w:r w:rsidRPr="00AA0B50">
        <w:rPr>
          <w:rFonts w:ascii="Arial" w:hAnsi="Arial" w:cs="Arial"/>
        </w:rPr>
        <w:t>The authors of the manuscript declare no conflict of interest.</w:t>
      </w:r>
    </w:p>
    <w:p w14:paraId="21838735" w14:textId="77777777" w:rsidR="00E323E0" w:rsidRPr="00AA0B50" w:rsidRDefault="00E323E0">
      <w:pPr>
        <w:rPr>
          <w:rFonts w:ascii="Arial" w:hAnsi="Arial" w:cs="Arial"/>
        </w:rPr>
      </w:pPr>
    </w:p>
    <w:p w14:paraId="2823D142" w14:textId="2631C88F" w:rsidR="00E323E0" w:rsidRPr="00AA0B50" w:rsidRDefault="00E323E0">
      <w:pPr>
        <w:rPr>
          <w:rFonts w:ascii="Arial" w:hAnsi="Arial" w:cs="Arial"/>
          <w:b/>
          <w:bCs/>
        </w:rPr>
      </w:pPr>
      <w:r w:rsidRPr="00AA0B50">
        <w:rPr>
          <w:rFonts w:ascii="Arial" w:hAnsi="Arial" w:cs="Arial"/>
          <w:b/>
          <w:bCs/>
        </w:rPr>
        <w:t>Funding</w:t>
      </w:r>
    </w:p>
    <w:p w14:paraId="40AC14EF" w14:textId="40B7EA4D" w:rsidR="00282EBA" w:rsidRPr="00AA0B50" w:rsidRDefault="001F6CF6">
      <w:pPr>
        <w:rPr>
          <w:rFonts w:ascii="Arial" w:hAnsi="Arial" w:cs="Arial"/>
        </w:rPr>
      </w:pPr>
      <w:r w:rsidRPr="00AA0B50">
        <w:rPr>
          <w:rFonts w:ascii="Arial" w:hAnsi="Arial" w:cs="Arial"/>
        </w:rPr>
        <w:t xml:space="preserve">This study is partially funded by </w:t>
      </w:r>
      <w:r w:rsidR="00ED1768" w:rsidRPr="00AA0B50">
        <w:rPr>
          <w:rFonts w:ascii="Arial" w:hAnsi="Arial" w:cs="Arial"/>
        </w:rPr>
        <w:t>NIH R00HL122515</w:t>
      </w:r>
      <w:r w:rsidR="002237CB" w:rsidRPr="00AA0B50">
        <w:rPr>
          <w:rFonts w:ascii="Arial" w:hAnsi="Arial" w:cs="Arial"/>
        </w:rPr>
        <w:t xml:space="preserve"> and DK135868.</w:t>
      </w:r>
      <w:r w:rsidR="00282EBA" w:rsidRPr="00AA0B50">
        <w:rPr>
          <w:rFonts w:ascii="Arial" w:hAnsi="Arial" w:cs="Arial"/>
        </w:rPr>
        <w:br w:type="page"/>
      </w:r>
    </w:p>
    <w:tbl>
      <w:tblPr>
        <w:tblW w:w="5000" w:type="pct"/>
        <w:tblLook w:val="04A0" w:firstRow="1" w:lastRow="0" w:firstColumn="1" w:lastColumn="0" w:noHBand="0" w:noVBand="1"/>
      </w:tblPr>
      <w:tblGrid>
        <w:gridCol w:w="2844"/>
        <w:gridCol w:w="2837"/>
        <w:gridCol w:w="3669"/>
      </w:tblGrid>
      <w:tr w:rsidR="00282EBA" w:rsidRPr="00AA0B50" w14:paraId="37BB57BE" w14:textId="77777777" w:rsidTr="0017691C">
        <w:trPr>
          <w:trHeight w:val="320"/>
        </w:trPr>
        <w:tc>
          <w:tcPr>
            <w:tcW w:w="1406"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4ABE9CB" w14:textId="77777777" w:rsidR="00282EBA" w:rsidRPr="00AA0B50" w:rsidRDefault="00282EBA" w:rsidP="0017691C">
            <w:pPr>
              <w:rPr>
                <w:rFonts w:ascii="Arial" w:hAnsi="Arial" w:cs="Arial"/>
                <w:b/>
                <w:bCs/>
                <w:color w:val="000000"/>
              </w:rPr>
            </w:pPr>
            <w:r w:rsidRPr="00AA0B50">
              <w:rPr>
                <w:rFonts w:ascii="Arial" w:hAnsi="Arial" w:cs="Arial"/>
                <w:b/>
                <w:bCs/>
                <w:color w:val="000000"/>
              </w:rPr>
              <w:lastRenderedPageBreak/>
              <w:t>Parameter</w:t>
            </w:r>
          </w:p>
        </w:tc>
        <w:tc>
          <w:tcPr>
            <w:tcW w:w="1575" w:type="pct"/>
            <w:tcBorders>
              <w:top w:val="single" w:sz="4" w:space="0" w:color="auto"/>
              <w:left w:val="nil"/>
              <w:bottom w:val="single" w:sz="4" w:space="0" w:color="auto"/>
              <w:right w:val="single" w:sz="4" w:space="0" w:color="auto"/>
            </w:tcBorders>
            <w:shd w:val="clear" w:color="000000" w:fill="BFBFBF"/>
            <w:noWrap/>
            <w:vAlign w:val="bottom"/>
            <w:hideMark/>
          </w:tcPr>
          <w:p w14:paraId="7234E9D5" w14:textId="77777777" w:rsidR="00282EBA" w:rsidRPr="00AA0B50" w:rsidRDefault="00282EBA" w:rsidP="0017691C">
            <w:pPr>
              <w:rPr>
                <w:rFonts w:ascii="Arial" w:hAnsi="Arial" w:cs="Arial"/>
                <w:b/>
                <w:bCs/>
                <w:color w:val="000000"/>
              </w:rPr>
            </w:pPr>
            <w:r w:rsidRPr="00AA0B50">
              <w:rPr>
                <w:rFonts w:ascii="Arial" w:hAnsi="Arial" w:cs="Arial"/>
                <w:b/>
                <w:bCs/>
                <w:color w:val="000000"/>
              </w:rPr>
              <w:t>Description</w:t>
            </w:r>
          </w:p>
        </w:tc>
        <w:tc>
          <w:tcPr>
            <w:tcW w:w="2019" w:type="pct"/>
            <w:tcBorders>
              <w:top w:val="single" w:sz="4" w:space="0" w:color="auto"/>
              <w:left w:val="nil"/>
              <w:bottom w:val="single" w:sz="4" w:space="0" w:color="auto"/>
              <w:right w:val="single" w:sz="4" w:space="0" w:color="auto"/>
            </w:tcBorders>
            <w:shd w:val="clear" w:color="000000" w:fill="BFBFBF"/>
            <w:noWrap/>
            <w:vAlign w:val="bottom"/>
            <w:hideMark/>
          </w:tcPr>
          <w:p w14:paraId="72FB8F74" w14:textId="77777777" w:rsidR="00282EBA" w:rsidRPr="00AA0B50" w:rsidRDefault="00282EBA" w:rsidP="0017691C">
            <w:pPr>
              <w:rPr>
                <w:rFonts w:ascii="Arial" w:hAnsi="Arial" w:cs="Arial"/>
                <w:b/>
                <w:bCs/>
                <w:color w:val="000000"/>
              </w:rPr>
            </w:pPr>
            <w:r w:rsidRPr="00AA0B50">
              <w:rPr>
                <w:rFonts w:ascii="Arial" w:hAnsi="Arial" w:cs="Arial"/>
                <w:b/>
                <w:bCs/>
                <w:color w:val="000000"/>
              </w:rPr>
              <w:t>Values</w:t>
            </w:r>
          </w:p>
        </w:tc>
      </w:tr>
      <w:tr w:rsidR="00282EBA" w:rsidRPr="00AA0B50" w14:paraId="6E029F8D" w14:textId="77777777" w:rsidTr="0017691C">
        <w:trPr>
          <w:trHeight w:val="680"/>
        </w:trPr>
        <w:tc>
          <w:tcPr>
            <w:tcW w:w="1406" w:type="pct"/>
            <w:tcBorders>
              <w:top w:val="nil"/>
              <w:left w:val="single" w:sz="4" w:space="0" w:color="auto"/>
              <w:bottom w:val="single" w:sz="4" w:space="0" w:color="auto"/>
              <w:right w:val="single" w:sz="4" w:space="0" w:color="auto"/>
            </w:tcBorders>
            <w:shd w:val="clear" w:color="auto" w:fill="auto"/>
            <w:noWrap/>
            <w:vAlign w:val="center"/>
            <w:hideMark/>
          </w:tcPr>
          <w:p w14:paraId="2921DE94" w14:textId="77777777" w:rsidR="00282EBA" w:rsidRPr="00AA0B50" w:rsidRDefault="00282EBA" w:rsidP="0017691C">
            <w:pPr>
              <w:rPr>
                <w:rFonts w:ascii="Arial" w:hAnsi="Arial" w:cs="Arial"/>
                <w:color w:val="000000"/>
              </w:rPr>
            </w:pPr>
            <w:r w:rsidRPr="00AA0B50">
              <w:rPr>
                <w:rFonts w:ascii="Arial" w:hAnsi="Arial" w:cs="Arial"/>
                <w:color w:val="000000"/>
              </w:rPr>
              <w:t>Number of Relationships</w:t>
            </w:r>
          </w:p>
        </w:tc>
        <w:tc>
          <w:tcPr>
            <w:tcW w:w="1575" w:type="pct"/>
            <w:tcBorders>
              <w:top w:val="nil"/>
              <w:left w:val="nil"/>
              <w:bottom w:val="single" w:sz="4" w:space="0" w:color="auto"/>
              <w:right w:val="single" w:sz="4" w:space="0" w:color="auto"/>
            </w:tcBorders>
            <w:shd w:val="clear" w:color="auto" w:fill="auto"/>
            <w:vAlign w:val="center"/>
            <w:hideMark/>
          </w:tcPr>
          <w:p w14:paraId="1364A358" w14:textId="77777777" w:rsidR="00282EBA" w:rsidRPr="00AA0B50" w:rsidRDefault="00282EBA" w:rsidP="0017691C">
            <w:pPr>
              <w:rPr>
                <w:rFonts w:ascii="Arial" w:hAnsi="Arial" w:cs="Arial"/>
                <w:color w:val="000000"/>
              </w:rPr>
            </w:pPr>
            <w:r w:rsidRPr="00AA0B50">
              <w:rPr>
                <w:rFonts w:ascii="Arial" w:hAnsi="Arial" w:cs="Arial"/>
                <w:color w:val="000000"/>
              </w:rPr>
              <w:t>Defined as the number of kinship relationships to consider in the analysis.</w:t>
            </w:r>
          </w:p>
        </w:tc>
        <w:tc>
          <w:tcPr>
            <w:tcW w:w="2019" w:type="pct"/>
            <w:tcBorders>
              <w:top w:val="nil"/>
              <w:left w:val="nil"/>
              <w:bottom w:val="single" w:sz="4" w:space="0" w:color="auto"/>
              <w:right w:val="single" w:sz="4" w:space="0" w:color="auto"/>
            </w:tcBorders>
            <w:shd w:val="clear" w:color="auto" w:fill="auto"/>
            <w:vAlign w:val="center"/>
            <w:hideMark/>
          </w:tcPr>
          <w:p w14:paraId="16DB16B3" w14:textId="77777777" w:rsidR="00282EBA" w:rsidRPr="00AA0B50" w:rsidRDefault="00282EBA" w:rsidP="0017691C">
            <w:pPr>
              <w:rPr>
                <w:rFonts w:ascii="Arial" w:hAnsi="Arial" w:cs="Arial"/>
                <w:color w:val="000000"/>
              </w:rPr>
            </w:pPr>
            <w:r w:rsidRPr="00AA0B50">
              <w:rPr>
                <w:rFonts w:ascii="Arial" w:hAnsi="Arial" w:cs="Arial"/>
                <w:color w:val="000000"/>
              </w:rPr>
              <w:t>100, 500, 1000, 5000, 10000, 50000, 100000</w:t>
            </w:r>
          </w:p>
        </w:tc>
      </w:tr>
      <w:tr w:rsidR="00282EBA" w:rsidRPr="00AA0B50" w14:paraId="236B610F" w14:textId="77777777" w:rsidTr="0017691C">
        <w:trPr>
          <w:trHeight w:val="340"/>
        </w:trPr>
        <w:tc>
          <w:tcPr>
            <w:tcW w:w="1406" w:type="pct"/>
            <w:tcBorders>
              <w:top w:val="nil"/>
              <w:left w:val="single" w:sz="4" w:space="0" w:color="auto"/>
              <w:bottom w:val="single" w:sz="4" w:space="0" w:color="auto"/>
              <w:right w:val="single" w:sz="4" w:space="0" w:color="auto"/>
            </w:tcBorders>
            <w:shd w:val="clear" w:color="000000" w:fill="D9D9D9"/>
            <w:noWrap/>
            <w:vAlign w:val="center"/>
            <w:hideMark/>
          </w:tcPr>
          <w:p w14:paraId="75AFCBD8" w14:textId="77777777" w:rsidR="00282EBA" w:rsidRPr="00AA0B50" w:rsidRDefault="00282EBA" w:rsidP="0017691C">
            <w:pPr>
              <w:rPr>
                <w:rFonts w:ascii="Arial" w:hAnsi="Arial" w:cs="Arial"/>
                <w:color w:val="000000"/>
              </w:rPr>
            </w:pPr>
            <w:r w:rsidRPr="00AA0B50">
              <w:rPr>
                <w:rFonts w:ascii="Arial" w:hAnsi="Arial" w:cs="Arial"/>
                <w:color w:val="000000"/>
              </w:rPr>
              <w:t>Fuzziness</w:t>
            </w:r>
          </w:p>
        </w:tc>
        <w:tc>
          <w:tcPr>
            <w:tcW w:w="1575" w:type="pct"/>
            <w:tcBorders>
              <w:top w:val="nil"/>
              <w:left w:val="nil"/>
              <w:bottom w:val="single" w:sz="4" w:space="0" w:color="auto"/>
              <w:right w:val="single" w:sz="4" w:space="0" w:color="auto"/>
            </w:tcBorders>
            <w:shd w:val="clear" w:color="000000" w:fill="D9D9D9"/>
            <w:vAlign w:val="center"/>
            <w:hideMark/>
          </w:tcPr>
          <w:p w14:paraId="742C25C3" w14:textId="77777777" w:rsidR="00282EBA" w:rsidRPr="00AA0B50" w:rsidRDefault="00282EBA" w:rsidP="0017691C">
            <w:pPr>
              <w:rPr>
                <w:rFonts w:ascii="Arial" w:hAnsi="Arial" w:cs="Arial"/>
                <w:color w:val="000000"/>
              </w:rPr>
            </w:pPr>
            <w:r w:rsidRPr="00AA0B50">
              <w:rPr>
                <w:rFonts w:ascii="Arial" w:hAnsi="Arial" w:cs="Arial"/>
                <w:color w:val="000000"/>
              </w:rPr>
              <w:t>The degree of fuzziness allowed in the model.</w:t>
            </w:r>
          </w:p>
        </w:tc>
        <w:tc>
          <w:tcPr>
            <w:tcW w:w="2019" w:type="pct"/>
            <w:tcBorders>
              <w:top w:val="nil"/>
              <w:left w:val="nil"/>
              <w:bottom w:val="single" w:sz="4" w:space="0" w:color="auto"/>
              <w:right w:val="single" w:sz="4" w:space="0" w:color="auto"/>
            </w:tcBorders>
            <w:shd w:val="clear" w:color="000000" w:fill="D9D9D9"/>
            <w:vAlign w:val="center"/>
            <w:hideMark/>
          </w:tcPr>
          <w:p w14:paraId="5CB19343" w14:textId="77777777" w:rsidR="00282EBA" w:rsidRPr="00AA0B50" w:rsidRDefault="00282EBA" w:rsidP="0017691C">
            <w:pPr>
              <w:rPr>
                <w:rFonts w:ascii="Arial" w:hAnsi="Arial" w:cs="Arial"/>
                <w:color w:val="000000"/>
              </w:rPr>
            </w:pPr>
            <w:r w:rsidRPr="00AA0B50">
              <w:rPr>
                <w:rFonts w:ascii="Arial" w:hAnsi="Arial" w:cs="Arial"/>
                <w:color w:val="000000"/>
              </w:rPr>
              <w:t>0, 1, 2, 5, 10</w:t>
            </w:r>
          </w:p>
        </w:tc>
      </w:tr>
      <w:tr w:rsidR="00282EBA" w:rsidRPr="00AA0B50" w14:paraId="1261D901" w14:textId="77777777" w:rsidTr="0017691C">
        <w:trPr>
          <w:trHeight w:val="680"/>
        </w:trPr>
        <w:tc>
          <w:tcPr>
            <w:tcW w:w="1406" w:type="pct"/>
            <w:tcBorders>
              <w:top w:val="nil"/>
              <w:left w:val="single" w:sz="4" w:space="0" w:color="auto"/>
              <w:bottom w:val="single" w:sz="4" w:space="0" w:color="auto"/>
              <w:right w:val="single" w:sz="4" w:space="0" w:color="auto"/>
            </w:tcBorders>
            <w:shd w:val="clear" w:color="auto" w:fill="auto"/>
            <w:noWrap/>
            <w:vAlign w:val="center"/>
            <w:hideMark/>
          </w:tcPr>
          <w:p w14:paraId="69774F9E" w14:textId="77777777" w:rsidR="00282EBA" w:rsidRPr="00AA0B50" w:rsidRDefault="00282EBA" w:rsidP="0017691C">
            <w:pPr>
              <w:rPr>
                <w:rFonts w:ascii="Arial" w:hAnsi="Arial" w:cs="Arial"/>
                <w:color w:val="000000"/>
              </w:rPr>
            </w:pPr>
            <w:r w:rsidRPr="00AA0B50">
              <w:rPr>
                <w:rFonts w:ascii="Arial" w:hAnsi="Arial" w:cs="Arial"/>
                <w:color w:val="000000"/>
              </w:rPr>
              <w:t>Phenotypic Naïve</w:t>
            </w:r>
          </w:p>
        </w:tc>
        <w:tc>
          <w:tcPr>
            <w:tcW w:w="1575" w:type="pct"/>
            <w:tcBorders>
              <w:top w:val="nil"/>
              <w:left w:val="nil"/>
              <w:bottom w:val="single" w:sz="4" w:space="0" w:color="auto"/>
              <w:right w:val="single" w:sz="4" w:space="0" w:color="auto"/>
            </w:tcBorders>
            <w:shd w:val="clear" w:color="auto" w:fill="auto"/>
            <w:vAlign w:val="center"/>
            <w:hideMark/>
          </w:tcPr>
          <w:p w14:paraId="21365211" w14:textId="77777777" w:rsidR="00282EBA" w:rsidRPr="00AA0B50" w:rsidRDefault="00282EBA" w:rsidP="0017691C">
            <w:pPr>
              <w:rPr>
                <w:rFonts w:ascii="Arial" w:hAnsi="Arial" w:cs="Arial"/>
                <w:color w:val="000000"/>
              </w:rPr>
            </w:pPr>
            <w:r w:rsidRPr="00AA0B50">
              <w:rPr>
                <w:rFonts w:ascii="Arial" w:hAnsi="Arial" w:cs="Arial"/>
                <w:color w:val="000000"/>
              </w:rPr>
              <w:t>A Boolean parameter representing whether subjects are prioritized based on their phenotypic information.</w:t>
            </w:r>
          </w:p>
        </w:tc>
        <w:tc>
          <w:tcPr>
            <w:tcW w:w="2019" w:type="pct"/>
            <w:tcBorders>
              <w:top w:val="nil"/>
              <w:left w:val="nil"/>
              <w:bottom w:val="single" w:sz="4" w:space="0" w:color="auto"/>
              <w:right w:val="single" w:sz="4" w:space="0" w:color="auto"/>
            </w:tcBorders>
            <w:shd w:val="clear" w:color="auto" w:fill="auto"/>
            <w:vAlign w:val="center"/>
            <w:hideMark/>
          </w:tcPr>
          <w:p w14:paraId="3BF71EB5" w14:textId="77777777" w:rsidR="00282EBA" w:rsidRPr="00AA0B50" w:rsidRDefault="00282EBA" w:rsidP="0017691C">
            <w:pPr>
              <w:rPr>
                <w:rFonts w:ascii="Arial" w:hAnsi="Arial" w:cs="Arial"/>
                <w:color w:val="000000"/>
              </w:rPr>
            </w:pPr>
            <w:r w:rsidRPr="00AA0B50">
              <w:rPr>
                <w:rFonts w:ascii="Arial" w:hAnsi="Arial" w:cs="Arial"/>
                <w:color w:val="000000"/>
              </w:rPr>
              <w:t>FALSE, TRUE</w:t>
            </w:r>
          </w:p>
        </w:tc>
      </w:tr>
      <w:tr w:rsidR="00282EBA" w:rsidRPr="00AA0B50" w14:paraId="3AE7F952" w14:textId="77777777" w:rsidTr="0017691C">
        <w:trPr>
          <w:trHeight w:val="1020"/>
        </w:trPr>
        <w:tc>
          <w:tcPr>
            <w:tcW w:w="1406" w:type="pct"/>
            <w:tcBorders>
              <w:top w:val="nil"/>
              <w:left w:val="single" w:sz="4" w:space="0" w:color="auto"/>
              <w:bottom w:val="single" w:sz="4" w:space="0" w:color="auto"/>
              <w:right w:val="single" w:sz="4" w:space="0" w:color="auto"/>
            </w:tcBorders>
            <w:shd w:val="clear" w:color="000000" w:fill="D9D9D9"/>
            <w:noWrap/>
            <w:vAlign w:val="center"/>
            <w:hideMark/>
          </w:tcPr>
          <w:p w14:paraId="4ECEA745" w14:textId="77777777" w:rsidR="00282EBA" w:rsidRPr="00AA0B50" w:rsidRDefault="00282EBA" w:rsidP="0017691C">
            <w:pPr>
              <w:rPr>
                <w:rFonts w:ascii="Arial" w:hAnsi="Arial" w:cs="Arial"/>
                <w:color w:val="000000"/>
              </w:rPr>
            </w:pPr>
            <w:r w:rsidRPr="00AA0B50">
              <w:rPr>
                <w:rFonts w:ascii="Arial" w:hAnsi="Arial" w:cs="Arial"/>
                <w:color w:val="000000"/>
              </w:rPr>
              <w:t>Phenotype</w:t>
            </w:r>
          </w:p>
        </w:tc>
        <w:tc>
          <w:tcPr>
            <w:tcW w:w="1575" w:type="pct"/>
            <w:tcBorders>
              <w:top w:val="nil"/>
              <w:left w:val="nil"/>
              <w:bottom w:val="single" w:sz="4" w:space="0" w:color="auto"/>
              <w:right w:val="single" w:sz="4" w:space="0" w:color="auto"/>
            </w:tcBorders>
            <w:shd w:val="clear" w:color="000000" w:fill="D9D9D9"/>
            <w:vAlign w:val="center"/>
            <w:hideMark/>
          </w:tcPr>
          <w:p w14:paraId="68F3ECD6" w14:textId="77777777" w:rsidR="00282EBA" w:rsidRPr="00AA0B50" w:rsidRDefault="00282EBA" w:rsidP="0017691C">
            <w:pPr>
              <w:rPr>
                <w:rFonts w:ascii="Arial" w:hAnsi="Arial" w:cs="Arial"/>
                <w:color w:val="000000"/>
              </w:rPr>
            </w:pPr>
            <w:r w:rsidRPr="00AA0B50">
              <w:rPr>
                <w:rFonts w:ascii="Arial" w:hAnsi="Arial" w:cs="Arial"/>
                <w:color w:val="000000"/>
              </w:rPr>
              <w:t>Tested with three phenotype configurations (pheno1: binary; pheno2: categorical with 3 categories, pheno3: numerical).</w:t>
            </w:r>
          </w:p>
        </w:tc>
        <w:tc>
          <w:tcPr>
            <w:tcW w:w="2019" w:type="pct"/>
            <w:tcBorders>
              <w:top w:val="nil"/>
              <w:left w:val="nil"/>
              <w:bottom w:val="single" w:sz="4" w:space="0" w:color="auto"/>
              <w:right w:val="single" w:sz="4" w:space="0" w:color="auto"/>
            </w:tcBorders>
            <w:shd w:val="clear" w:color="000000" w:fill="D9D9D9"/>
            <w:vAlign w:val="center"/>
            <w:hideMark/>
          </w:tcPr>
          <w:p w14:paraId="70D1C7B9" w14:textId="77777777" w:rsidR="00282EBA" w:rsidRPr="00AA0B50" w:rsidRDefault="00282EBA" w:rsidP="0017691C">
            <w:pPr>
              <w:rPr>
                <w:rFonts w:ascii="Arial" w:hAnsi="Arial" w:cs="Arial"/>
                <w:color w:val="000000"/>
              </w:rPr>
            </w:pPr>
            <w:r w:rsidRPr="00AA0B50">
              <w:rPr>
                <w:rFonts w:ascii="Arial" w:hAnsi="Arial" w:cs="Arial"/>
                <w:color w:val="000000"/>
              </w:rPr>
              <w:t>pheno1, pheno2, pheno3</w:t>
            </w:r>
          </w:p>
        </w:tc>
      </w:tr>
    </w:tbl>
    <w:p w14:paraId="70549507" w14:textId="77777777" w:rsidR="00282EBA" w:rsidRPr="00AA0B50" w:rsidRDefault="00282EBA" w:rsidP="00282EBA">
      <w:pPr>
        <w:rPr>
          <w:rFonts w:ascii="Arial" w:hAnsi="Arial" w:cs="Arial"/>
        </w:rPr>
      </w:pPr>
    </w:p>
    <w:p w14:paraId="77E6305D" w14:textId="26D127F8" w:rsidR="00CB662C" w:rsidRDefault="00282EBA" w:rsidP="00282EBA">
      <w:pPr>
        <w:rPr>
          <w:ins w:id="164" w:author="Gu, Wanjun" w:date="2024-04-03T23:07:00Z"/>
          <w:rFonts w:ascii="Arial" w:hAnsi="Arial" w:cs="Arial"/>
        </w:rPr>
      </w:pPr>
      <w:r w:rsidRPr="00AA0B50">
        <w:rPr>
          <w:rFonts w:ascii="Arial" w:hAnsi="Arial" w:cs="Arial"/>
        </w:rPr>
        <w:t xml:space="preserve">Table 1. Simulation parameters used to run KDPS. </w:t>
      </w:r>
    </w:p>
    <w:p w14:paraId="40F71D1A" w14:textId="77777777" w:rsidR="00CB662C" w:rsidRDefault="00CB662C">
      <w:pPr>
        <w:rPr>
          <w:ins w:id="165" w:author="Gu, Wanjun" w:date="2024-04-03T23:07:00Z"/>
          <w:rFonts w:ascii="Arial" w:hAnsi="Arial" w:cs="Arial"/>
        </w:rPr>
      </w:pPr>
      <w:ins w:id="166" w:author="Gu, Wanjun" w:date="2024-04-03T23:07:00Z">
        <w:r>
          <w:rPr>
            <w:rFonts w:ascii="Arial" w:hAnsi="Arial" w:cs="Arial"/>
          </w:rPr>
          <w:br w:type="page"/>
        </w:r>
      </w:ins>
    </w:p>
    <w:p w14:paraId="602FDA28" w14:textId="77777777" w:rsidR="00282EBA" w:rsidRPr="00AA0B50" w:rsidRDefault="00282EBA" w:rsidP="00282EBA">
      <w:pPr>
        <w:rPr>
          <w:rFonts w:ascii="Arial" w:hAnsi="Arial" w:cs="Arial"/>
        </w:rPr>
      </w:pPr>
    </w:p>
    <w:tbl>
      <w:tblPr>
        <w:tblW w:w="0" w:type="auto"/>
        <w:tblCellMar>
          <w:left w:w="0" w:type="dxa"/>
          <w:right w:w="0" w:type="dxa"/>
        </w:tblCellMar>
        <w:tblLook w:val="04A0" w:firstRow="1" w:lastRow="0" w:firstColumn="1" w:lastColumn="0" w:noHBand="0" w:noVBand="1"/>
      </w:tblPr>
      <w:tblGrid>
        <w:gridCol w:w="1809"/>
        <w:gridCol w:w="2164"/>
        <w:gridCol w:w="1492"/>
        <w:gridCol w:w="1280"/>
        <w:gridCol w:w="1170"/>
        <w:gridCol w:w="1435"/>
      </w:tblGrid>
      <w:tr w:rsidR="00A91567" w14:paraId="2678DAD6" w14:textId="77777777" w:rsidTr="002537AB">
        <w:trPr>
          <w:trHeight w:val="700"/>
        </w:trPr>
        <w:tc>
          <w:tcPr>
            <w:tcW w:w="1809" w:type="dxa"/>
            <w:tcBorders>
              <w:top w:val="single" w:sz="4" w:space="0" w:color="000000"/>
              <w:left w:val="single" w:sz="4" w:space="0" w:color="000000"/>
              <w:bottom w:val="single" w:sz="4" w:space="0" w:color="000000"/>
              <w:right w:val="single" w:sz="4" w:space="0" w:color="000000"/>
            </w:tcBorders>
            <w:shd w:val="clear" w:color="D9D9D9" w:fill="FFFFFF"/>
            <w:noWrap/>
            <w:tcMar>
              <w:top w:w="15" w:type="dxa"/>
              <w:left w:w="15" w:type="dxa"/>
              <w:bottom w:w="0" w:type="dxa"/>
              <w:right w:w="15" w:type="dxa"/>
            </w:tcMar>
            <w:vAlign w:val="bottom"/>
            <w:hideMark/>
          </w:tcPr>
          <w:p w14:paraId="509FCFDB" w14:textId="77777777" w:rsidR="00CB662C" w:rsidRDefault="00CB662C">
            <w:pPr>
              <w:rPr>
                <w:rFonts w:ascii="Aptos Narrow" w:hAnsi="Aptos Narrow"/>
                <w:color w:val="000000"/>
              </w:rPr>
            </w:pPr>
            <w:r>
              <w:rPr>
                <w:rFonts w:ascii="Aptos Narrow" w:hAnsi="Aptos Narrow"/>
                <w:color w:val="000000"/>
              </w:rPr>
              <w:t> </w:t>
            </w:r>
          </w:p>
        </w:tc>
        <w:tc>
          <w:tcPr>
            <w:tcW w:w="2164" w:type="dxa"/>
            <w:tcBorders>
              <w:top w:val="single" w:sz="4" w:space="0" w:color="000000"/>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1DF5F481" w14:textId="77777777" w:rsidR="00CB662C" w:rsidRPr="00CB662C" w:rsidRDefault="00CB662C">
            <w:pPr>
              <w:jc w:val="center"/>
              <w:rPr>
                <w:rFonts w:ascii="Aptos Narrow" w:hAnsi="Aptos Narrow"/>
                <w:b/>
                <w:bCs/>
                <w:color w:val="000000"/>
              </w:rPr>
            </w:pPr>
            <w:r w:rsidRPr="00CB662C">
              <w:rPr>
                <w:rFonts w:ascii="Aptos Narrow" w:hAnsi="Aptos Narrow"/>
                <w:b/>
                <w:bCs/>
                <w:color w:val="000000"/>
              </w:rPr>
              <w:t>Phenotype</w:t>
            </w:r>
          </w:p>
        </w:tc>
        <w:tc>
          <w:tcPr>
            <w:tcW w:w="1492" w:type="dxa"/>
            <w:tcBorders>
              <w:top w:val="single" w:sz="4" w:space="0" w:color="000000"/>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7FB1BA92" w14:textId="77777777" w:rsidR="00CB662C" w:rsidRPr="00CB662C" w:rsidRDefault="00CB662C">
            <w:pPr>
              <w:jc w:val="center"/>
              <w:rPr>
                <w:rFonts w:ascii="Aptos Narrow" w:hAnsi="Aptos Narrow"/>
                <w:b/>
                <w:bCs/>
                <w:color w:val="000000"/>
              </w:rPr>
            </w:pPr>
            <w:r w:rsidRPr="00CB662C">
              <w:rPr>
                <w:rFonts w:ascii="Aptos Narrow" w:hAnsi="Aptos Narrow"/>
                <w:b/>
                <w:bCs/>
                <w:color w:val="000000"/>
              </w:rPr>
              <w:t>Schizophrenia</w:t>
            </w:r>
          </w:p>
        </w:tc>
        <w:tc>
          <w:tcPr>
            <w:tcW w:w="1280" w:type="dxa"/>
            <w:tcBorders>
              <w:top w:val="single" w:sz="4" w:space="0" w:color="000000"/>
              <w:left w:val="nil"/>
              <w:bottom w:val="single" w:sz="4" w:space="0" w:color="000000"/>
              <w:right w:val="single" w:sz="4" w:space="0" w:color="000000"/>
            </w:tcBorders>
            <w:shd w:val="clear" w:color="D9D9D9" w:fill="D9D9D9"/>
            <w:tcMar>
              <w:top w:w="15" w:type="dxa"/>
              <w:left w:w="15" w:type="dxa"/>
              <w:bottom w:w="0" w:type="dxa"/>
              <w:right w:w="15" w:type="dxa"/>
            </w:tcMar>
            <w:vAlign w:val="bottom"/>
            <w:hideMark/>
          </w:tcPr>
          <w:p w14:paraId="604F7EB4" w14:textId="77777777" w:rsidR="00CB662C" w:rsidRPr="00CB662C" w:rsidRDefault="00CB662C">
            <w:pPr>
              <w:jc w:val="center"/>
              <w:rPr>
                <w:rFonts w:ascii="Aptos Narrow" w:hAnsi="Aptos Narrow"/>
                <w:b/>
                <w:bCs/>
                <w:color w:val="000000"/>
              </w:rPr>
            </w:pPr>
            <w:r w:rsidRPr="00CB662C">
              <w:rPr>
                <w:rFonts w:ascii="Aptos Narrow" w:hAnsi="Aptos Narrow"/>
                <w:b/>
                <w:bCs/>
                <w:color w:val="000000"/>
              </w:rPr>
              <w:t>Acute Myocardial Infarction</w:t>
            </w:r>
          </w:p>
        </w:tc>
        <w:tc>
          <w:tcPr>
            <w:tcW w:w="1170" w:type="dxa"/>
            <w:tcBorders>
              <w:top w:val="single" w:sz="4" w:space="0" w:color="000000"/>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00C59EF" w14:textId="77777777" w:rsidR="0090667D" w:rsidRDefault="00CB662C">
            <w:pPr>
              <w:jc w:val="center"/>
              <w:rPr>
                <w:rFonts w:ascii="Aptos Narrow" w:hAnsi="Aptos Narrow"/>
                <w:b/>
                <w:bCs/>
                <w:color w:val="000000"/>
              </w:rPr>
            </w:pPr>
            <w:r w:rsidRPr="00CB662C">
              <w:rPr>
                <w:rFonts w:ascii="Aptos Narrow" w:hAnsi="Aptos Narrow"/>
                <w:b/>
                <w:bCs/>
                <w:color w:val="000000"/>
              </w:rPr>
              <w:t xml:space="preserve">Multiple </w:t>
            </w:r>
          </w:p>
          <w:p w14:paraId="64BCAF68" w14:textId="6A5B6A5D" w:rsidR="00CB662C" w:rsidRPr="00CB662C" w:rsidRDefault="00CB662C">
            <w:pPr>
              <w:jc w:val="center"/>
              <w:rPr>
                <w:rFonts w:ascii="Aptos Narrow" w:hAnsi="Aptos Narrow"/>
                <w:b/>
                <w:bCs/>
                <w:color w:val="000000"/>
              </w:rPr>
            </w:pPr>
            <w:r w:rsidRPr="00CB662C">
              <w:rPr>
                <w:rFonts w:ascii="Aptos Narrow" w:hAnsi="Aptos Narrow"/>
                <w:b/>
                <w:bCs/>
                <w:color w:val="000000"/>
              </w:rPr>
              <w:t>Sclerosis</w:t>
            </w:r>
          </w:p>
        </w:tc>
        <w:tc>
          <w:tcPr>
            <w:tcW w:w="1435" w:type="dxa"/>
            <w:tcBorders>
              <w:top w:val="single" w:sz="4" w:space="0" w:color="000000"/>
              <w:left w:val="nil"/>
              <w:bottom w:val="single" w:sz="4" w:space="0" w:color="000000"/>
              <w:right w:val="single" w:sz="4" w:space="0" w:color="000000"/>
            </w:tcBorders>
            <w:shd w:val="clear" w:color="D9D9D9" w:fill="D9D9D9"/>
            <w:tcMar>
              <w:top w:w="15" w:type="dxa"/>
              <w:left w:w="15" w:type="dxa"/>
              <w:bottom w:w="0" w:type="dxa"/>
              <w:right w:w="15" w:type="dxa"/>
            </w:tcMar>
            <w:vAlign w:val="bottom"/>
            <w:hideMark/>
          </w:tcPr>
          <w:p w14:paraId="35A217D3" w14:textId="77777777" w:rsidR="00CB662C" w:rsidRPr="00CB662C" w:rsidRDefault="00CB662C">
            <w:pPr>
              <w:jc w:val="center"/>
              <w:rPr>
                <w:rFonts w:ascii="Aptos Narrow" w:hAnsi="Aptos Narrow"/>
                <w:b/>
                <w:bCs/>
                <w:color w:val="000000"/>
              </w:rPr>
            </w:pPr>
            <w:r w:rsidRPr="00CB662C">
              <w:rPr>
                <w:rFonts w:ascii="Aptos Narrow" w:hAnsi="Aptos Narrow"/>
                <w:b/>
                <w:bCs/>
                <w:color w:val="000000"/>
              </w:rPr>
              <w:t>Alcohol Drinking (Never)</w:t>
            </w:r>
          </w:p>
        </w:tc>
      </w:tr>
      <w:tr w:rsidR="002537AB" w14:paraId="62640518" w14:textId="77777777" w:rsidTr="002537AB">
        <w:trPr>
          <w:trHeight w:val="320"/>
        </w:trPr>
        <w:tc>
          <w:tcPr>
            <w:tcW w:w="1809" w:type="dxa"/>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05700DC6" w14:textId="77777777" w:rsidR="00CB662C" w:rsidRDefault="00CB662C">
            <w:pPr>
              <w:rPr>
                <w:rFonts w:ascii="Aptos Narrow" w:hAnsi="Aptos Narrow"/>
                <w:color w:val="000000"/>
              </w:rPr>
            </w:pPr>
            <w:r>
              <w:rPr>
                <w:rFonts w:ascii="Aptos Narrow" w:hAnsi="Aptos Narrow"/>
                <w:color w:val="000000"/>
              </w:rPr>
              <w:t> </w:t>
            </w:r>
          </w:p>
        </w:tc>
        <w:tc>
          <w:tcPr>
            <w:tcW w:w="216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36CD2A17" w14:textId="593E9DAF" w:rsidR="00CB662C" w:rsidRDefault="00CB662C">
            <w:pPr>
              <w:jc w:val="right"/>
              <w:rPr>
                <w:rFonts w:ascii="Aptos Narrow" w:hAnsi="Aptos Narrow"/>
                <w:color w:val="000000"/>
              </w:rPr>
            </w:pPr>
            <w:r>
              <w:rPr>
                <w:rFonts w:ascii="Aptos Narrow" w:hAnsi="Aptos Narrow"/>
                <w:color w:val="000000"/>
              </w:rPr>
              <w:t>UK</w:t>
            </w:r>
            <w:r w:rsidR="00A91567">
              <w:rPr>
                <w:rFonts w:ascii="Aptos Narrow" w:hAnsi="Aptos Narrow"/>
                <w:color w:val="000000"/>
              </w:rPr>
              <w:t xml:space="preserve"> </w:t>
            </w:r>
            <w:r>
              <w:rPr>
                <w:rFonts w:ascii="Aptos Narrow" w:hAnsi="Aptos Narrow"/>
                <w:color w:val="000000"/>
              </w:rPr>
              <w:t>B</w:t>
            </w:r>
            <w:r w:rsidR="00A91567">
              <w:rPr>
                <w:rFonts w:ascii="Aptos Narrow" w:hAnsi="Aptos Narrow"/>
                <w:color w:val="000000"/>
              </w:rPr>
              <w:t xml:space="preserve">iobank </w:t>
            </w:r>
            <w:r>
              <w:rPr>
                <w:rFonts w:ascii="Aptos Narrow" w:hAnsi="Aptos Narrow"/>
                <w:color w:val="000000"/>
              </w:rPr>
              <w:t>ID</w:t>
            </w:r>
          </w:p>
        </w:tc>
        <w:tc>
          <w:tcPr>
            <w:tcW w:w="1492"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77D480EE" w14:textId="77777777" w:rsidR="00CB662C" w:rsidRDefault="00CB662C" w:rsidP="00CB662C">
            <w:pPr>
              <w:jc w:val="center"/>
              <w:rPr>
                <w:rFonts w:ascii="Aptos Narrow" w:hAnsi="Aptos Narrow"/>
                <w:color w:val="000000"/>
              </w:rPr>
            </w:pPr>
            <w:r>
              <w:rPr>
                <w:rFonts w:ascii="Aptos Narrow" w:hAnsi="Aptos Narrow"/>
                <w:color w:val="000000"/>
              </w:rPr>
              <w:t>130874</w:t>
            </w:r>
          </w:p>
        </w:tc>
        <w:tc>
          <w:tcPr>
            <w:tcW w:w="128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E631CBA" w14:textId="77777777" w:rsidR="00CB662C" w:rsidRDefault="00CB662C" w:rsidP="00CB662C">
            <w:pPr>
              <w:jc w:val="center"/>
              <w:rPr>
                <w:rFonts w:ascii="Aptos Narrow" w:hAnsi="Aptos Narrow"/>
                <w:color w:val="000000"/>
              </w:rPr>
            </w:pPr>
            <w:r>
              <w:rPr>
                <w:rFonts w:ascii="Aptos Narrow" w:hAnsi="Aptos Narrow"/>
                <w:color w:val="000000"/>
              </w:rPr>
              <w:t>131298</w:t>
            </w:r>
          </w:p>
        </w:tc>
        <w:tc>
          <w:tcPr>
            <w:tcW w:w="117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B51E590" w14:textId="77777777" w:rsidR="00CB662C" w:rsidRDefault="00CB662C" w:rsidP="00CB662C">
            <w:pPr>
              <w:jc w:val="center"/>
              <w:rPr>
                <w:rFonts w:ascii="Aptos Narrow" w:hAnsi="Aptos Narrow"/>
                <w:color w:val="000000"/>
              </w:rPr>
            </w:pPr>
            <w:r>
              <w:rPr>
                <w:rFonts w:ascii="Aptos Narrow" w:hAnsi="Aptos Narrow"/>
                <w:color w:val="000000"/>
              </w:rPr>
              <w:t>131042</w:t>
            </w:r>
          </w:p>
        </w:tc>
        <w:tc>
          <w:tcPr>
            <w:tcW w:w="1435"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7FE07E8E" w14:textId="77777777" w:rsidR="00CB662C" w:rsidRDefault="00CB662C" w:rsidP="00CB662C">
            <w:pPr>
              <w:jc w:val="center"/>
              <w:rPr>
                <w:rFonts w:ascii="Aptos Narrow" w:hAnsi="Aptos Narrow"/>
                <w:color w:val="000000"/>
              </w:rPr>
            </w:pPr>
            <w:r>
              <w:rPr>
                <w:rFonts w:ascii="Aptos Narrow" w:hAnsi="Aptos Narrow"/>
                <w:color w:val="000000"/>
              </w:rPr>
              <w:t>20117</w:t>
            </w:r>
          </w:p>
        </w:tc>
      </w:tr>
      <w:tr w:rsidR="00A91567" w14:paraId="03610A0E" w14:textId="77777777" w:rsidTr="002537AB">
        <w:trPr>
          <w:trHeight w:val="320"/>
        </w:trPr>
        <w:tc>
          <w:tcPr>
            <w:tcW w:w="1809" w:type="dxa"/>
            <w:vMerge w:val="restart"/>
            <w:tcBorders>
              <w:top w:val="nil"/>
              <w:left w:val="single" w:sz="4" w:space="0" w:color="000000"/>
              <w:bottom w:val="single" w:sz="4" w:space="0" w:color="000000"/>
              <w:right w:val="single" w:sz="4" w:space="0" w:color="000000"/>
            </w:tcBorders>
            <w:shd w:val="clear" w:color="D9D9D9" w:fill="FFFFFF"/>
            <w:noWrap/>
            <w:tcMar>
              <w:top w:w="15" w:type="dxa"/>
              <w:left w:w="15" w:type="dxa"/>
              <w:bottom w:w="0" w:type="dxa"/>
              <w:right w:w="15" w:type="dxa"/>
            </w:tcMar>
            <w:vAlign w:val="bottom"/>
            <w:hideMark/>
          </w:tcPr>
          <w:p w14:paraId="32245F22" w14:textId="1189A60D" w:rsidR="00CB662C" w:rsidRPr="00CB662C" w:rsidRDefault="002537AB">
            <w:pPr>
              <w:jc w:val="center"/>
              <w:rPr>
                <w:rFonts w:ascii="Aptos Narrow" w:hAnsi="Aptos Narrow"/>
                <w:b/>
                <w:bCs/>
                <w:color w:val="000000"/>
              </w:rPr>
            </w:pPr>
            <w:r>
              <w:rPr>
                <w:rFonts w:ascii="Aptos Narrow" w:hAnsi="Aptos Narrow"/>
                <w:b/>
                <w:bCs/>
                <w:color w:val="000000"/>
              </w:rPr>
              <w:t>Full Sample</w:t>
            </w: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8626708" w14:textId="77777777" w:rsidR="00CB662C" w:rsidRDefault="00CB662C">
            <w:pPr>
              <w:jc w:val="right"/>
              <w:rPr>
                <w:rFonts w:ascii="Aptos Narrow" w:hAnsi="Aptos Narrow"/>
                <w:color w:val="000000"/>
              </w:rPr>
            </w:pPr>
            <w:r>
              <w:rPr>
                <w:rFonts w:ascii="Aptos Narrow" w:hAnsi="Aptos Narrow"/>
                <w:color w:val="000000"/>
              </w:rPr>
              <w:t>Sample Size</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21762EB" w14:textId="77777777" w:rsidR="00CB662C" w:rsidRDefault="00CB662C" w:rsidP="00CB662C">
            <w:pPr>
              <w:jc w:val="center"/>
              <w:rPr>
                <w:rFonts w:ascii="Aptos Narrow" w:hAnsi="Aptos Narrow"/>
                <w:color w:val="000000"/>
              </w:rPr>
            </w:pPr>
            <w:r>
              <w:rPr>
                <w:rFonts w:ascii="Aptos Narrow" w:hAnsi="Aptos Narrow"/>
                <w:color w:val="000000"/>
              </w:rPr>
              <w:t>502420</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463A9003" w14:textId="77777777" w:rsidR="00CB662C" w:rsidRDefault="00CB662C" w:rsidP="00CB662C">
            <w:pPr>
              <w:jc w:val="center"/>
              <w:rPr>
                <w:rFonts w:ascii="Aptos Narrow" w:hAnsi="Aptos Narrow"/>
                <w:color w:val="000000"/>
              </w:rPr>
            </w:pPr>
            <w:r>
              <w:rPr>
                <w:rFonts w:ascii="Aptos Narrow" w:hAnsi="Aptos Narrow"/>
                <w:color w:val="000000"/>
              </w:rPr>
              <w:t>502420</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4FB3973C" w14:textId="77777777" w:rsidR="00CB662C" w:rsidRDefault="00CB662C" w:rsidP="00CB662C">
            <w:pPr>
              <w:jc w:val="center"/>
              <w:rPr>
                <w:rFonts w:ascii="Aptos Narrow" w:hAnsi="Aptos Narrow"/>
                <w:color w:val="000000"/>
              </w:rPr>
            </w:pPr>
            <w:r>
              <w:rPr>
                <w:rFonts w:ascii="Aptos Narrow" w:hAnsi="Aptos Narrow"/>
                <w:color w:val="000000"/>
              </w:rPr>
              <w:t>502420</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7BDB1F6" w14:textId="77777777" w:rsidR="00CB662C" w:rsidRDefault="00CB662C" w:rsidP="00CB662C">
            <w:pPr>
              <w:jc w:val="center"/>
              <w:rPr>
                <w:rFonts w:ascii="Aptos Narrow" w:hAnsi="Aptos Narrow"/>
                <w:color w:val="000000"/>
              </w:rPr>
            </w:pPr>
            <w:r>
              <w:rPr>
                <w:rFonts w:ascii="Aptos Narrow" w:hAnsi="Aptos Narrow"/>
                <w:color w:val="000000"/>
              </w:rPr>
              <w:t>502420</w:t>
            </w:r>
          </w:p>
        </w:tc>
      </w:tr>
      <w:tr w:rsidR="002537AB" w14:paraId="077890C2"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CCB6CD7"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631B3EF5" w14:textId="77777777" w:rsidR="00CB662C" w:rsidRDefault="00CB662C">
            <w:pPr>
              <w:jc w:val="right"/>
              <w:rPr>
                <w:rFonts w:ascii="Aptos Narrow" w:hAnsi="Aptos Narrow"/>
                <w:color w:val="000000"/>
              </w:rPr>
            </w:pPr>
            <w:r>
              <w:rPr>
                <w:rFonts w:ascii="Aptos Narrow" w:hAnsi="Aptos Narrow"/>
                <w:color w:val="000000"/>
              </w:rPr>
              <w:t>Case</w:t>
            </w:r>
          </w:p>
        </w:tc>
        <w:tc>
          <w:tcPr>
            <w:tcW w:w="1492"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74B2874" w14:textId="77777777" w:rsidR="00CB662C" w:rsidRDefault="00CB662C" w:rsidP="00CB662C">
            <w:pPr>
              <w:jc w:val="center"/>
              <w:rPr>
                <w:rFonts w:ascii="Aptos Narrow" w:hAnsi="Aptos Narrow"/>
                <w:color w:val="000000"/>
              </w:rPr>
            </w:pPr>
            <w:r>
              <w:rPr>
                <w:rFonts w:ascii="Aptos Narrow" w:hAnsi="Aptos Narrow"/>
                <w:color w:val="000000"/>
              </w:rPr>
              <w:t>1356</w:t>
            </w:r>
          </w:p>
        </w:tc>
        <w:tc>
          <w:tcPr>
            <w:tcW w:w="128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095BAFC1" w14:textId="77777777" w:rsidR="00CB662C" w:rsidRDefault="00CB662C" w:rsidP="00CB662C">
            <w:pPr>
              <w:jc w:val="center"/>
              <w:rPr>
                <w:rFonts w:ascii="Aptos Narrow" w:hAnsi="Aptos Narrow"/>
                <w:color w:val="000000"/>
              </w:rPr>
            </w:pPr>
            <w:r>
              <w:rPr>
                <w:rFonts w:ascii="Aptos Narrow" w:hAnsi="Aptos Narrow"/>
                <w:color w:val="000000"/>
              </w:rPr>
              <w:t>22635</w:t>
            </w:r>
          </w:p>
        </w:tc>
        <w:tc>
          <w:tcPr>
            <w:tcW w:w="117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1D7228C7" w14:textId="77777777" w:rsidR="00CB662C" w:rsidRDefault="00CB662C" w:rsidP="00CB662C">
            <w:pPr>
              <w:jc w:val="center"/>
              <w:rPr>
                <w:rFonts w:ascii="Aptos Narrow" w:hAnsi="Aptos Narrow"/>
                <w:color w:val="000000"/>
              </w:rPr>
            </w:pPr>
            <w:r>
              <w:rPr>
                <w:rFonts w:ascii="Aptos Narrow" w:hAnsi="Aptos Narrow"/>
                <w:color w:val="000000"/>
              </w:rPr>
              <w:t>2500</w:t>
            </w:r>
          </w:p>
        </w:tc>
        <w:tc>
          <w:tcPr>
            <w:tcW w:w="1435"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3F930D78" w14:textId="77777777" w:rsidR="00CB662C" w:rsidRDefault="00CB662C" w:rsidP="00CB662C">
            <w:pPr>
              <w:jc w:val="center"/>
              <w:rPr>
                <w:rFonts w:ascii="Aptos Narrow" w:hAnsi="Aptos Narrow"/>
                <w:color w:val="000000"/>
              </w:rPr>
            </w:pPr>
            <w:r>
              <w:rPr>
                <w:rFonts w:ascii="Aptos Narrow" w:hAnsi="Aptos Narrow"/>
                <w:color w:val="000000"/>
              </w:rPr>
              <w:t>22382</w:t>
            </w:r>
          </w:p>
        </w:tc>
      </w:tr>
      <w:tr w:rsidR="0090667D" w14:paraId="437A5E55"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75625FD"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7EFC27A2" w14:textId="77777777" w:rsidR="00CB662C" w:rsidRDefault="00CB662C">
            <w:pPr>
              <w:jc w:val="right"/>
              <w:rPr>
                <w:rFonts w:ascii="Aptos Narrow" w:hAnsi="Aptos Narrow"/>
                <w:color w:val="000000"/>
              </w:rPr>
            </w:pPr>
            <w:r>
              <w:rPr>
                <w:rFonts w:ascii="Aptos Narrow" w:hAnsi="Aptos Narrow"/>
                <w:color w:val="000000"/>
              </w:rPr>
              <w:t>Control</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A89720E" w14:textId="77777777" w:rsidR="00CB662C" w:rsidRDefault="00CB662C" w:rsidP="00CB662C">
            <w:pPr>
              <w:jc w:val="center"/>
              <w:rPr>
                <w:rFonts w:ascii="Aptos Narrow" w:hAnsi="Aptos Narrow"/>
                <w:color w:val="000000"/>
              </w:rPr>
            </w:pPr>
            <w:r>
              <w:rPr>
                <w:rFonts w:ascii="Aptos Narrow" w:hAnsi="Aptos Narrow"/>
                <w:color w:val="000000"/>
              </w:rPr>
              <w:t>501064</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75E954D4" w14:textId="77777777" w:rsidR="00CB662C" w:rsidRDefault="00CB662C" w:rsidP="00CB662C">
            <w:pPr>
              <w:jc w:val="center"/>
              <w:rPr>
                <w:rFonts w:ascii="Aptos Narrow" w:hAnsi="Aptos Narrow"/>
                <w:color w:val="000000"/>
              </w:rPr>
            </w:pPr>
            <w:r>
              <w:rPr>
                <w:rFonts w:ascii="Aptos Narrow" w:hAnsi="Aptos Narrow"/>
                <w:color w:val="000000"/>
              </w:rPr>
              <w:t>479785</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13684FBD" w14:textId="77777777" w:rsidR="00CB662C" w:rsidRDefault="00CB662C" w:rsidP="00CB662C">
            <w:pPr>
              <w:jc w:val="center"/>
              <w:rPr>
                <w:rFonts w:ascii="Aptos Narrow" w:hAnsi="Aptos Narrow"/>
                <w:color w:val="000000"/>
              </w:rPr>
            </w:pPr>
            <w:r>
              <w:rPr>
                <w:rFonts w:ascii="Aptos Narrow" w:hAnsi="Aptos Narrow"/>
                <w:color w:val="000000"/>
              </w:rPr>
              <w:t>499920</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3C7CFC4" w14:textId="77777777" w:rsidR="00CB662C" w:rsidRDefault="00CB662C" w:rsidP="00CB662C">
            <w:pPr>
              <w:jc w:val="center"/>
              <w:rPr>
                <w:rFonts w:ascii="Aptos Narrow" w:hAnsi="Aptos Narrow"/>
                <w:color w:val="000000"/>
              </w:rPr>
            </w:pPr>
            <w:r>
              <w:rPr>
                <w:rFonts w:ascii="Aptos Narrow" w:hAnsi="Aptos Narrow"/>
                <w:color w:val="000000"/>
              </w:rPr>
              <w:t>480038</w:t>
            </w:r>
          </w:p>
        </w:tc>
      </w:tr>
      <w:tr w:rsidR="002537AB" w14:paraId="4C559E98"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4881AB56"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3196CE85" w14:textId="77777777" w:rsidR="00CB662C" w:rsidRDefault="00CB662C">
            <w:pPr>
              <w:jc w:val="right"/>
              <w:rPr>
                <w:rFonts w:ascii="Aptos Narrow" w:hAnsi="Aptos Narrow"/>
                <w:color w:val="000000"/>
              </w:rPr>
            </w:pPr>
            <w:r>
              <w:rPr>
                <w:rFonts w:ascii="Aptos Narrow" w:hAnsi="Aptos Narrow"/>
                <w:color w:val="000000"/>
              </w:rPr>
              <w:t>Prevalence</w:t>
            </w:r>
          </w:p>
        </w:tc>
        <w:tc>
          <w:tcPr>
            <w:tcW w:w="1492"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017D9AB6" w14:textId="77777777" w:rsidR="00CB662C" w:rsidRDefault="00CB662C" w:rsidP="00CB662C">
            <w:pPr>
              <w:jc w:val="center"/>
              <w:rPr>
                <w:rFonts w:ascii="Aptos Narrow" w:hAnsi="Aptos Narrow"/>
                <w:color w:val="000000"/>
              </w:rPr>
            </w:pPr>
            <w:r>
              <w:rPr>
                <w:rFonts w:ascii="Aptos Narrow" w:hAnsi="Aptos Narrow"/>
                <w:color w:val="000000"/>
              </w:rPr>
              <w:t>2.70E-03</w:t>
            </w:r>
          </w:p>
        </w:tc>
        <w:tc>
          <w:tcPr>
            <w:tcW w:w="128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4AA4FC27" w14:textId="77777777" w:rsidR="00CB662C" w:rsidRDefault="00CB662C" w:rsidP="00CB662C">
            <w:pPr>
              <w:jc w:val="center"/>
              <w:rPr>
                <w:rFonts w:ascii="Aptos Narrow" w:hAnsi="Aptos Narrow"/>
                <w:color w:val="000000"/>
              </w:rPr>
            </w:pPr>
            <w:r>
              <w:rPr>
                <w:rFonts w:ascii="Aptos Narrow" w:hAnsi="Aptos Narrow"/>
                <w:color w:val="000000"/>
              </w:rPr>
              <w:t>4.51E-02</w:t>
            </w:r>
          </w:p>
        </w:tc>
        <w:tc>
          <w:tcPr>
            <w:tcW w:w="117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366A3B50" w14:textId="77777777" w:rsidR="00CB662C" w:rsidRDefault="00CB662C" w:rsidP="00CB662C">
            <w:pPr>
              <w:jc w:val="center"/>
              <w:rPr>
                <w:rFonts w:ascii="Aptos Narrow" w:hAnsi="Aptos Narrow"/>
                <w:color w:val="000000"/>
              </w:rPr>
            </w:pPr>
            <w:r>
              <w:rPr>
                <w:rFonts w:ascii="Aptos Narrow" w:hAnsi="Aptos Narrow"/>
                <w:color w:val="000000"/>
              </w:rPr>
              <w:t>4.98E-03</w:t>
            </w:r>
          </w:p>
        </w:tc>
        <w:tc>
          <w:tcPr>
            <w:tcW w:w="1435"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4723485" w14:textId="77777777" w:rsidR="00CB662C" w:rsidRDefault="00CB662C" w:rsidP="00CB662C">
            <w:pPr>
              <w:jc w:val="center"/>
              <w:rPr>
                <w:rFonts w:ascii="Aptos Narrow" w:hAnsi="Aptos Narrow"/>
                <w:color w:val="000000"/>
              </w:rPr>
            </w:pPr>
            <w:r>
              <w:rPr>
                <w:rFonts w:ascii="Aptos Narrow" w:hAnsi="Aptos Narrow"/>
                <w:color w:val="000000"/>
              </w:rPr>
              <w:t>4.45E-02</w:t>
            </w:r>
          </w:p>
        </w:tc>
      </w:tr>
      <w:tr w:rsidR="00A91567" w14:paraId="7702619A" w14:textId="77777777" w:rsidTr="002537AB">
        <w:trPr>
          <w:trHeight w:val="320"/>
        </w:trPr>
        <w:tc>
          <w:tcPr>
            <w:tcW w:w="1809" w:type="dxa"/>
            <w:vMerge w:val="restart"/>
            <w:tcBorders>
              <w:top w:val="nil"/>
              <w:left w:val="single" w:sz="4" w:space="0" w:color="000000"/>
              <w:bottom w:val="single" w:sz="4" w:space="0" w:color="000000"/>
              <w:right w:val="single" w:sz="4" w:space="0" w:color="000000"/>
            </w:tcBorders>
            <w:shd w:val="clear" w:color="D9D9D9" w:fill="FFFFFF"/>
            <w:noWrap/>
            <w:tcMar>
              <w:top w:w="15" w:type="dxa"/>
              <w:left w:w="15" w:type="dxa"/>
              <w:bottom w:w="0" w:type="dxa"/>
              <w:right w:w="15" w:type="dxa"/>
            </w:tcMar>
            <w:vAlign w:val="bottom"/>
            <w:hideMark/>
          </w:tcPr>
          <w:p w14:paraId="0BB2039D" w14:textId="7F397FED" w:rsidR="00CB662C" w:rsidRPr="00CB662C" w:rsidRDefault="00CB662C">
            <w:pPr>
              <w:jc w:val="center"/>
              <w:rPr>
                <w:rFonts w:ascii="Aptos Narrow" w:hAnsi="Aptos Narrow"/>
                <w:b/>
                <w:bCs/>
                <w:color w:val="000000"/>
              </w:rPr>
            </w:pPr>
            <w:r w:rsidRPr="00CB662C">
              <w:rPr>
                <w:rFonts w:ascii="Aptos Narrow" w:hAnsi="Aptos Narrow"/>
                <w:b/>
                <w:bCs/>
                <w:color w:val="000000"/>
              </w:rPr>
              <w:t>Phenotypic Naïve</w:t>
            </w:r>
            <w:r w:rsidR="002537AB">
              <w:rPr>
                <w:rFonts w:ascii="Aptos Narrow" w:hAnsi="Aptos Narrow"/>
                <w:b/>
                <w:bCs/>
                <w:color w:val="000000"/>
              </w:rPr>
              <w:t xml:space="preserve"> Selection</w:t>
            </w: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47416212" w14:textId="77777777" w:rsidR="00CB662C" w:rsidRDefault="00CB662C">
            <w:pPr>
              <w:jc w:val="right"/>
              <w:rPr>
                <w:rFonts w:ascii="Aptos Narrow" w:hAnsi="Aptos Narrow"/>
                <w:color w:val="000000"/>
              </w:rPr>
            </w:pPr>
            <w:r>
              <w:rPr>
                <w:rFonts w:ascii="Aptos Narrow" w:hAnsi="Aptos Narrow"/>
                <w:color w:val="000000"/>
              </w:rPr>
              <w:t>Sample Size</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25C23AF" w14:textId="77777777" w:rsidR="00CB662C" w:rsidRDefault="00CB662C" w:rsidP="00CB662C">
            <w:pPr>
              <w:jc w:val="center"/>
              <w:rPr>
                <w:rFonts w:ascii="Aptos Narrow" w:hAnsi="Aptos Narrow"/>
                <w:color w:val="000000"/>
              </w:rPr>
            </w:pPr>
            <w:r>
              <w:rPr>
                <w:rFonts w:ascii="Aptos Narrow" w:hAnsi="Aptos Narrow"/>
                <w:color w:val="000000"/>
              </w:rPr>
              <w:t>427803</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13D1AD92" w14:textId="77777777" w:rsidR="00CB662C" w:rsidRDefault="00CB662C" w:rsidP="00CB662C">
            <w:pPr>
              <w:jc w:val="center"/>
              <w:rPr>
                <w:rFonts w:ascii="Aptos Narrow" w:hAnsi="Aptos Narrow"/>
                <w:color w:val="000000"/>
              </w:rPr>
            </w:pPr>
            <w:r>
              <w:rPr>
                <w:rFonts w:ascii="Aptos Narrow" w:hAnsi="Aptos Narrow"/>
                <w:color w:val="000000"/>
              </w:rPr>
              <w:t>427797</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6DFC67F8" w14:textId="77777777" w:rsidR="00CB662C" w:rsidRDefault="00CB662C" w:rsidP="00CB662C">
            <w:pPr>
              <w:jc w:val="center"/>
              <w:rPr>
                <w:rFonts w:ascii="Aptos Narrow" w:hAnsi="Aptos Narrow"/>
                <w:color w:val="000000"/>
              </w:rPr>
            </w:pPr>
            <w:r>
              <w:rPr>
                <w:rFonts w:ascii="Aptos Narrow" w:hAnsi="Aptos Narrow"/>
                <w:color w:val="000000"/>
              </w:rPr>
              <w:t>427795</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72D7C33" w14:textId="77777777" w:rsidR="00CB662C" w:rsidRDefault="00CB662C" w:rsidP="00CB662C">
            <w:pPr>
              <w:jc w:val="center"/>
              <w:rPr>
                <w:rFonts w:ascii="Aptos Narrow" w:hAnsi="Aptos Narrow"/>
                <w:color w:val="000000"/>
              </w:rPr>
            </w:pPr>
            <w:r>
              <w:rPr>
                <w:rFonts w:ascii="Aptos Narrow" w:hAnsi="Aptos Narrow"/>
                <w:color w:val="000000"/>
              </w:rPr>
              <w:t>427793</w:t>
            </w:r>
          </w:p>
        </w:tc>
      </w:tr>
      <w:tr w:rsidR="002537AB" w14:paraId="21891307"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167502D"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637B9228" w14:textId="77777777" w:rsidR="00CB662C" w:rsidRDefault="00CB662C">
            <w:pPr>
              <w:jc w:val="right"/>
              <w:rPr>
                <w:rFonts w:ascii="Aptos Narrow" w:hAnsi="Aptos Narrow"/>
                <w:color w:val="000000"/>
              </w:rPr>
            </w:pPr>
            <w:r>
              <w:rPr>
                <w:rFonts w:ascii="Aptos Narrow" w:hAnsi="Aptos Narrow"/>
                <w:color w:val="000000"/>
              </w:rPr>
              <w:t>Case</w:t>
            </w:r>
          </w:p>
        </w:tc>
        <w:tc>
          <w:tcPr>
            <w:tcW w:w="1492"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16A2F122" w14:textId="77777777" w:rsidR="00CB662C" w:rsidRDefault="00CB662C" w:rsidP="00CB662C">
            <w:pPr>
              <w:jc w:val="center"/>
              <w:rPr>
                <w:rFonts w:ascii="Aptos Narrow" w:hAnsi="Aptos Narrow"/>
                <w:color w:val="000000"/>
              </w:rPr>
            </w:pPr>
            <w:r>
              <w:rPr>
                <w:rFonts w:ascii="Aptos Narrow" w:hAnsi="Aptos Narrow"/>
                <w:color w:val="000000"/>
              </w:rPr>
              <w:t>1184</w:t>
            </w:r>
          </w:p>
        </w:tc>
        <w:tc>
          <w:tcPr>
            <w:tcW w:w="128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04096EB6" w14:textId="77777777" w:rsidR="00CB662C" w:rsidRDefault="00CB662C" w:rsidP="00CB662C">
            <w:pPr>
              <w:jc w:val="center"/>
              <w:rPr>
                <w:rFonts w:ascii="Aptos Narrow" w:hAnsi="Aptos Narrow"/>
                <w:color w:val="000000"/>
              </w:rPr>
            </w:pPr>
            <w:r>
              <w:rPr>
                <w:rFonts w:ascii="Aptos Narrow" w:hAnsi="Aptos Narrow"/>
                <w:color w:val="000000"/>
              </w:rPr>
              <w:t>19662</w:t>
            </w:r>
          </w:p>
        </w:tc>
        <w:tc>
          <w:tcPr>
            <w:tcW w:w="117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78E8E8EC" w14:textId="77777777" w:rsidR="00CB662C" w:rsidRDefault="00CB662C" w:rsidP="00CB662C">
            <w:pPr>
              <w:jc w:val="center"/>
              <w:rPr>
                <w:rFonts w:ascii="Aptos Narrow" w:hAnsi="Aptos Narrow"/>
                <w:color w:val="000000"/>
              </w:rPr>
            </w:pPr>
            <w:r>
              <w:rPr>
                <w:rFonts w:ascii="Aptos Narrow" w:hAnsi="Aptos Narrow"/>
                <w:color w:val="000000"/>
              </w:rPr>
              <w:t>2175</w:t>
            </w:r>
          </w:p>
        </w:tc>
        <w:tc>
          <w:tcPr>
            <w:tcW w:w="1435"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1A3C9767" w14:textId="77777777" w:rsidR="00CB662C" w:rsidRDefault="00CB662C" w:rsidP="00CB662C">
            <w:pPr>
              <w:jc w:val="center"/>
              <w:rPr>
                <w:rFonts w:ascii="Aptos Narrow" w:hAnsi="Aptos Narrow"/>
                <w:color w:val="000000"/>
              </w:rPr>
            </w:pPr>
            <w:r>
              <w:rPr>
                <w:rFonts w:ascii="Aptos Narrow" w:hAnsi="Aptos Narrow"/>
                <w:color w:val="000000"/>
              </w:rPr>
              <w:t>19815</w:t>
            </w:r>
          </w:p>
        </w:tc>
      </w:tr>
      <w:tr w:rsidR="0090667D" w14:paraId="2F4B2895"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22ABA765"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E419BD8" w14:textId="77777777" w:rsidR="00CB662C" w:rsidRDefault="00CB662C">
            <w:pPr>
              <w:jc w:val="right"/>
              <w:rPr>
                <w:rFonts w:ascii="Aptos Narrow" w:hAnsi="Aptos Narrow"/>
                <w:color w:val="000000"/>
              </w:rPr>
            </w:pPr>
            <w:r>
              <w:rPr>
                <w:rFonts w:ascii="Aptos Narrow" w:hAnsi="Aptos Narrow"/>
                <w:color w:val="000000"/>
              </w:rPr>
              <w:t>Control</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6047241" w14:textId="77777777" w:rsidR="00CB662C" w:rsidRDefault="00CB662C" w:rsidP="00CB662C">
            <w:pPr>
              <w:jc w:val="center"/>
              <w:rPr>
                <w:rFonts w:ascii="Aptos Narrow" w:hAnsi="Aptos Narrow"/>
                <w:color w:val="000000"/>
              </w:rPr>
            </w:pPr>
            <w:r>
              <w:rPr>
                <w:rFonts w:ascii="Aptos Narrow" w:hAnsi="Aptos Narrow"/>
                <w:color w:val="000000"/>
              </w:rPr>
              <w:t>426619</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139FF7B7" w14:textId="77777777" w:rsidR="00CB662C" w:rsidRDefault="00CB662C" w:rsidP="00CB662C">
            <w:pPr>
              <w:jc w:val="center"/>
              <w:rPr>
                <w:rFonts w:ascii="Aptos Narrow" w:hAnsi="Aptos Narrow"/>
                <w:color w:val="000000"/>
              </w:rPr>
            </w:pPr>
            <w:r>
              <w:rPr>
                <w:rFonts w:ascii="Aptos Narrow" w:hAnsi="Aptos Narrow"/>
                <w:color w:val="000000"/>
              </w:rPr>
              <w:t>408135</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7AEEE19F" w14:textId="77777777" w:rsidR="00CB662C" w:rsidRDefault="00CB662C" w:rsidP="00CB662C">
            <w:pPr>
              <w:jc w:val="center"/>
              <w:rPr>
                <w:rFonts w:ascii="Aptos Narrow" w:hAnsi="Aptos Narrow"/>
                <w:color w:val="000000"/>
              </w:rPr>
            </w:pPr>
            <w:r>
              <w:rPr>
                <w:rFonts w:ascii="Aptos Narrow" w:hAnsi="Aptos Narrow"/>
                <w:color w:val="000000"/>
              </w:rPr>
              <w:t>425620</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9528F2B" w14:textId="77777777" w:rsidR="00CB662C" w:rsidRDefault="00CB662C" w:rsidP="00CB662C">
            <w:pPr>
              <w:jc w:val="center"/>
              <w:rPr>
                <w:rFonts w:ascii="Aptos Narrow" w:hAnsi="Aptos Narrow"/>
                <w:color w:val="000000"/>
              </w:rPr>
            </w:pPr>
            <w:r>
              <w:rPr>
                <w:rFonts w:ascii="Aptos Narrow" w:hAnsi="Aptos Narrow"/>
                <w:color w:val="000000"/>
              </w:rPr>
              <w:t>407978</w:t>
            </w:r>
          </w:p>
        </w:tc>
      </w:tr>
      <w:tr w:rsidR="002537AB" w14:paraId="7D2250E8"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7160AC4D"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4BEED73" w14:textId="77777777" w:rsidR="00CB662C" w:rsidRDefault="00CB662C">
            <w:pPr>
              <w:jc w:val="right"/>
              <w:rPr>
                <w:rFonts w:ascii="Aptos Narrow" w:hAnsi="Aptos Narrow"/>
                <w:color w:val="000000"/>
              </w:rPr>
            </w:pPr>
            <w:r>
              <w:rPr>
                <w:rFonts w:ascii="Aptos Narrow" w:hAnsi="Aptos Narrow"/>
                <w:color w:val="000000"/>
              </w:rPr>
              <w:t>Prevalence</w:t>
            </w:r>
          </w:p>
        </w:tc>
        <w:tc>
          <w:tcPr>
            <w:tcW w:w="1492"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4BA828C6" w14:textId="77777777" w:rsidR="00CB662C" w:rsidRDefault="00CB662C" w:rsidP="00CB662C">
            <w:pPr>
              <w:jc w:val="center"/>
              <w:rPr>
                <w:rFonts w:ascii="Aptos Narrow" w:hAnsi="Aptos Narrow"/>
                <w:color w:val="000000"/>
              </w:rPr>
            </w:pPr>
            <w:r>
              <w:rPr>
                <w:rFonts w:ascii="Aptos Narrow" w:hAnsi="Aptos Narrow"/>
                <w:color w:val="000000"/>
              </w:rPr>
              <w:t>2.77E-03</w:t>
            </w:r>
          </w:p>
        </w:tc>
        <w:tc>
          <w:tcPr>
            <w:tcW w:w="128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0D30FF29" w14:textId="77777777" w:rsidR="00CB662C" w:rsidRDefault="00CB662C" w:rsidP="00CB662C">
            <w:pPr>
              <w:jc w:val="center"/>
              <w:rPr>
                <w:rFonts w:ascii="Aptos Narrow" w:hAnsi="Aptos Narrow"/>
                <w:color w:val="000000"/>
              </w:rPr>
            </w:pPr>
            <w:r>
              <w:rPr>
                <w:rFonts w:ascii="Aptos Narrow" w:hAnsi="Aptos Narrow"/>
                <w:color w:val="000000"/>
              </w:rPr>
              <w:t>4.60E-02</w:t>
            </w:r>
          </w:p>
        </w:tc>
        <w:tc>
          <w:tcPr>
            <w:tcW w:w="117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BB98975" w14:textId="77777777" w:rsidR="00CB662C" w:rsidRDefault="00CB662C" w:rsidP="00CB662C">
            <w:pPr>
              <w:jc w:val="center"/>
              <w:rPr>
                <w:rFonts w:ascii="Aptos Narrow" w:hAnsi="Aptos Narrow"/>
                <w:color w:val="000000"/>
              </w:rPr>
            </w:pPr>
            <w:r>
              <w:rPr>
                <w:rFonts w:ascii="Aptos Narrow" w:hAnsi="Aptos Narrow"/>
                <w:color w:val="000000"/>
              </w:rPr>
              <w:t>5.08E-03</w:t>
            </w:r>
          </w:p>
        </w:tc>
        <w:tc>
          <w:tcPr>
            <w:tcW w:w="1435"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07DB24E0" w14:textId="77777777" w:rsidR="00CB662C" w:rsidRDefault="00CB662C" w:rsidP="00CB662C">
            <w:pPr>
              <w:jc w:val="center"/>
              <w:rPr>
                <w:rFonts w:ascii="Aptos Narrow" w:hAnsi="Aptos Narrow"/>
                <w:color w:val="000000"/>
              </w:rPr>
            </w:pPr>
            <w:r>
              <w:rPr>
                <w:rFonts w:ascii="Aptos Narrow" w:hAnsi="Aptos Narrow"/>
                <w:color w:val="000000"/>
              </w:rPr>
              <w:t>4.63E-02</w:t>
            </w:r>
          </w:p>
        </w:tc>
      </w:tr>
      <w:tr w:rsidR="00A91567" w14:paraId="79AF2370" w14:textId="77777777" w:rsidTr="002537AB">
        <w:trPr>
          <w:trHeight w:val="320"/>
        </w:trPr>
        <w:tc>
          <w:tcPr>
            <w:tcW w:w="1809" w:type="dxa"/>
            <w:vMerge w:val="restart"/>
            <w:tcBorders>
              <w:top w:val="nil"/>
              <w:left w:val="single" w:sz="4" w:space="0" w:color="000000"/>
              <w:bottom w:val="single" w:sz="4" w:space="0" w:color="000000"/>
              <w:right w:val="single" w:sz="4" w:space="0" w:color="000000"/>
            </w:tcBorders>
            <w:shd w:val="clear" w:color="D9D9D9" w:fill="FFFFFF"/>
            <w:noWrap/>
            <w:tcMar>
              <w:top w:w="15" w:type="dxa"/>
              <w:left w:w="15" w:type="dxa"/>
              <w:bottom w:w="0" w:type="dxa"/>
              <w:right w:w="15" w:type="dxa"/>
            </w:tcMar>
            <w:vAlign w:val="bottom"/>
            <w:hideMark/>
          </w:tcPr>
          <w:p w14:paraId="2886C294" w14:textId="6369980A" w:rsidR="00CB662C" w:rsidRPr="00CB662C" w:rsidRDefault="00CB662C">
            <w:pPr>
              <w:jc w:val="center"/>
              <w:rPr>
                <w:rFonts w:ascii="Aptos Narrow" w:hAnsi="Aptos Narrow"/>
                <w:b/>
                <w:bCs/>
                <w:color w:val="000000"/>
              </w:rPr>
            </w:pPr>
            <w:r w:rsidRPr="00CB662C">
              <w:rPr>
                <w:rFonts w:ascii="Aptos Narrow" w:hAnsi="Aptos Narrow"/>
                <w:b/>
                <w:bCs/>
                <w:color w:val="000000"/>
              </w:rPr>
              <w:t>Phenotypic Aware</w:t>
            </w:r>
            <w:r w:rsidR="002537AB">
              <w:rPr>
                <w:rFonts w:ascii="Aptos Narrow" w:hAnsi="Aptos Narrow"/>
                <w:b/>
                <w:bCs/>
                <w:color w:val="000000"/>
              </w:rPr>
              <w:t xml:space="preserve"> Selection</w:t>
            </w: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4E369A0" w14:textId="77777777" w:rsidR="00CB662C" w:rsidRDefault="00CB662C">
            <w:pPr>
              <w:jc w:val="right"/>
              <w:rPr>
                <w:rFonts w:ascii="Aptos Narrow" w:hAnsi="Aptos Narrow"/>
                <w:color w:val="000000"/>
              </w:rPr>
            </w:pPr>
            <w:r>
              <w:rPr>
                <w:rFonts w:ascii="Aptos Narrow" w:hAnsi="Aptos Narrow"/>
                <w:color w:val="000000"/>
              </w:rPr>
              <w:t>Sample Size</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358125E" w14:textId="77777777" w:rsidR="00CB662C" w:rsidRDefault="00CB662C" w:rsidP="00CB662C">
            <w:pPr>
              <w:jc w:val="center"/>
              <w:rPr>
                <w:rFonts w:ascii="Aptos Narrow" w:hAnsi="Aptos Narrow"/>
                <w:color w:val="000000"/>
              </w:rPr>
            </w:pPr>
            <w:r>
              <w:rPr>
                <w:rFonts w:ascii="Aptos Narrow" w:hAnsi="Aptos Narrow"/>
                <w:color w:val="000000"/>
              </w:rPr>
              <w:t>427817</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4C5618F" w14:textId="77777777" w:rsidR="00CB662C" w:rsidRDefault="00CB662C" w:rsidP="00CB662C">
            <w:pPr>
              <w:jc w:val="center"/>
              <w:rPr>
                <w:rFonts w:ascii="Aptos Narrow" w:hAnsi="Aptos Narrow"/>
                <w:color w:val="000000"/>
              </w:rPr>
            </w:pPr>
            <w:r>
              <w:rPr>
                <w:rFonts w:ascii="Aptos Narrow" w:hAnsi="Aptos Narrow"/>
                <w:color w:val="000000"/>
              </w:rPr>
              <w:t>427819</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33C9ABE" w14:textId="77777777" w:rsidR="00CB662C" w:rsidRDefault="00CB662C" w:rsidP="00CB662C">
            <w:pPr>
              <w:jc w:val="center"/>
              <w:rPr>
                <w:rFonts w:ascii="Aptos Narrow" w:hAnsi="Aptos Narrow"/>
                <w:color w:val="000000"/>
              </w:rPr>
            </w:pPr>
            <w:r>
              <w:rPr>
                <w:rFonts w:ascii="Aptos Narrow" w:hAnsi="Aptos Narrow"/>
                <w:color w:val="000000"/>
              </w:rPr>
              <w:t>427817</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709452A" w14:textId="77777777" w:rsidR="00CB662C" w:rsidRDefault="00CB662C" w:rsidP="00CB662C">
            <w:pPr>
              <w:jc w:val="center"/>
              <w:rPr>
                <w:rFonts w:ascii="Aptos Narrow" w:hAnsi="Aptos Narrow"/>
                <w:color w:val="000000"/>
              </w:rPr>
            </w:pPr>
            <w:r>
              <w:rPr>
                <w:rFonts w:ascii="Aptos Narrow" w:hAnsi="Aptos Narrow"/>
                <w:color w:val="000000"/>
              </w:rPr>
              <w:t>427822</w:t>
            </w:r>
          </w:p>
        </w:tc>
      </w:tr>
      <w:tr w:rsidR="002537AB" w14:paraId="3AA86583"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4EEF6EF5"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52807CCD" w14:textId="77777777" w:rsidR="00CB662C" w:rsidRDefault="00CB662C">
            <w:pPr>
              <w:jc w:val="right"/>
              <w:rPr>
                <w:rFonts w:ascii="Aptos Narrow" w:hAnsi="Aptos Narrow"/>
                <w:color w:val="000000"/>
              </w:rPr>
            </w:pPr>
            <w:r>
              <w:rPr>
                <w:rFonts w:ascii="Aptos Narrow" w:hAnsi="Aptos Narrow"/>
                <w:color w:val="000000"/>
              </w:rPr>
              <w:t>Case</w:t>
            </w:r>
          </w:p>
        </w:tc>
        <w:tc>
          <w:tcPr>
            <w:tcW w:w="1492"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640AF79" w14:textId="77777777" w:rsidR="00CB662C" w:rsidRDefault="00CB662C" w:rsidP="00CB662C">
            <w:pPr>
              <w:jc w:val="center"/>
              <w:rPr>
                <w:rFonts w:ascii="Aptos Narrow" w:hAnsi="Aptos Narrow"/>
                <w:color w:val="000000"/>
              </w:rPr>
            </w:pPr>
            <w:r>
              <w:rPr>
                <w:rFonts w:ascii="Aptos Narrow" w:hAnsi="Aptos Narrow"/>
                <w:color w:val="000000"/>
              </w:rPr>
              <w:t>1324</w:t>
            </w:r>
          </w:p>
        </w:tc>
        <w:tc>
          <w:tcPr>
            <w:tcW w:w="128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1A98771F" w14:textId="77777777" w:rsidR="00CB662C" w:rsidRDefault="00CB662C" w:rsidP="00CB662C">
            <w:pPr>
              <w:jc w:val="center"/>
              <w:rPr>
                <w:rFonts w:ascii="Aptos Narrow" w:hAnsi="Aptos Narrow"/>
                <w:color w:val="000000"/>
              </w:rPr>
            </w:pPr>
            <w:r>
              <w:rPr>
                <w:rFonts w:ascii="Aptos Narrow" w:hAnsi="Aptos Narrow"/>
                <w:color w:val="000000"/>
              </w:rPr>
              <w:t>21836</w:t>
            </w:r>
          </w:p>
        </w:tc>
        <w:tc>
          <w:tcPr>
            <w:tcW w:w="117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661EA2A5" w14:textId="77777777" w:rsidR="00CB662C" w:rsidRDefault="00CB662C" w:rsidP="00CB662C">
            <w:pPr>
              <w:jc w:val="center"/>
              <w:rPr>
                <w:rFonts w:ascii="Aptos Narrow" w:hAnsi="Aptos Narrow"/>
                <w:color w:val="000000"/>
              </w:rPr>
            </w:pPr>
            <w:r>
              <w:rPr>
                <w:rFonts w:ascii="Aptos Narrow" w:hAnsi="Aptos Narrow"/>
                <w:color w:val="000000"/>
              </w:rPr>
              <w:t>2439</w:t>
            </w:r>
          </w:p>
        </w:tc>
        <w:tc>
          <w:tcPr>
            <w:tcW w:w="1435"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40529199" w14:textId="77777777" w:rsidR="00CB662C" w:rsidRDefault="00CB662C" w:rsidP="00CB662C">
            <w:pPr>
              <w:jc w:val="center"/>
              <w:rPr>
                <w:rFonts w:ascii="Aptos Narrow" w:hAnsi="Aptos Narrow"/>
                <w:color w:val="000000"/>
              </w:rPr>
            </w:pPr>
            <w:r>
              <w:rPr>
                <w:rFonts w:ascii="Aptos Narrow" w:hAnsi="Aptos Narrow"/>
                <w:color w:val="000000"/>
              </w:rPr>
              <w:t>21547</w:t>
            </w:r>
          </w:p>
        </w:tc>
      </w:tr>
      <w:tr w:rsidR="0090667D" w14:paraId="7F27D1C5"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694B1EA4"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1E3616F" w14:textId="77777777" w:rsidR="00CB662C" w:rsidRDefault="00CB662C">
            <w:pPr>
              <w:jc w:val="right"/>
              <w:rPr>
                <w:rFonts w:ascii="Aptos Narrow" w:hAnsi="Aptos Narrow"/>
                <w:color w:val="000000"/>
              </w:rPr>
            </w:pPr>
            <w:r>
              <w:rPr>
                <w:rFonts w:ascii="Aptos Narrow" w:hAnsi="Aptos Narrow"/>
                <w:color w:val="000000"/>
              </w:rPr>
              <w:t>Control</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B1D895D" w14:textId="77777777" w:rsidR="00CB662C" w:rsidRDefault="00CB662C" w:rsidP="00CB662C">
            <w:pPr>
              <w:jc w:val="center"/>
              <w:rPr>
                <w:rFonts w:ascii="Aptos Narrow" w:hAnsi="Aptos Narrow"/>
                <w:color w:val="000000"/>
              </w:rPr>
            </w:pPr>
            <w:r>
              <w:rPr>
                <w:rFonts w:ascii="Aptos Narrow" w:hAnsi="Aptos Narrow"/>
                <w:color w:val="000000"/>
              </w:rPr>
              <w:t>426493</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72B6472" w14:textId="77777777" w:rsidR="00CB662C" w:rsidRDefault="00CB662C" w:rsidP="00CB662C">
            <w:pPr>
              <w:jc w:val="center"/>
              <w:rPr>
                <w:rFonts w:ascii="Aptos Narrow" w:hAnsi="Aptos Narrow"/>
                <w:color w:val="000000"/>
              </w:rPr>
            </w:pPr>
            <w:r>
              <w:rPr>
                <w:rFonts w:ascii="Aptos Narrow" w:hAnsi="Aptos Narrow"/>
                <w:color w:val="000000"/>
              </w:rPr>
              <w:t>405983</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6B9219A" w14:textId="77777777" w:rsidR="00CB662C" w:rsidRDefault="00CB662C" w:rsidP="00CB662C">
            <w:pPr>
              <w:jc w:val="center"/>
              <w:rPr>
                <w:rFonts w:ascii="Aptos Narrow" w:hAnsi="Aptos Narrow"/>
                <w:color w:val="000000"/>
              </w:rPr>
            </w:pPr>
            <w:r>
              <w:rPr>
                <w:rFonts w:ascii="Aptos Narrow" w:hAnsi="Aptos Narrow"/>
                <w:color w:val="000000"/>
              </w:rPr>
              <w:t>425378</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74AE45F" w14:textId="77777777" w:rsidR="00CB662C" w:rsidRDefault="00CB662C" w:rsidP="00CB662C">
            <w:pPr>
              <w:jc w:val="center"/>
              <w:rPr>
                <w:rFonts w:ascii="Aptos Narrow" w:hAnsi="Aptos Narrow"/>
                <w:color w:val="000000"/>
              </w:rPr>
            </w:pPr>
            <w:r>
              <w:rPr>
                <w:rFonts w:ascii="Aptos Narrow" w:hAnsi="Aptos Narrow"/>
                <w:color w:val="000000"/>
              </w:rPr>
              <w:t>406275</w:t>
            </w:r>
          </w:p>
        </w:tc>
      </w:tr>
      <w:tr w:rsidR="002537AB" w14:paraId="04729E04"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5A77AC9"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751E5366" w14:textId="77777777" w:rsidR="00CB662C" w:rsidRDefault="00CB662C">
            <w:pPr>
              <w:jc w:val="right"/>
              <w:rPr>
                <w:rFonts w:ascii="Aptos Narrow" w:hAnsi="Aptos Narrow"/>
                <w:color w:val="000000"/>
              </w:rPr>
            </w:pPr>
            <w:r>
              <w:rPr>
                <w:rFonts w:ascii="Aptos Narrow" w:hAnsi="Aptos Narrow"/>
                <w:color w:val="000000"/>
              </w:rPr>
              <w:t>Prevalence</w:t>
            </w:r>
          </w:p>
        </w:tc>
        <w:tc>
          <w:tcPr>
            <w:tcW w:w="1492"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7725CDA" w14:textId="77777777" w:rsidR="00CB662C" w:rsidRDefault="00CB662C" w:rsidP="00CB662C">
            <w:pPr>
              <w:jc w:val="center"/>
              <w:rPr>
                <w:rFonts w:ascii="Aptos Narrow" w:hAnsi="Aptos Narrow"/>
                <w:color w:val="000000"/>
              </w:rPr>
            </w:pPr>
            <w:r>
              <w:rPr>
                <w:rFonts w:ascii="Aptos Narrow" w:hAnsi="Aptos Narrow"/>
                <w:color w:val="000000"/>
              </w:rPr>
              <w:t>3.09E-03</w:t>
            </w:r>
          </w:p>
        </w:tc>
        <w:tc>
          <w:tcPr>
            <w:tcW w:w="128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6960E724" w14:textId="77777777" w:rsidR="00CB662C" w:rsidRDefault="00CB662C" w:rsidP="00CB662C">
            <w:pPr>
              <w:jc w:val="center"/>
              <w:rPr>
                <w:rFonts w:ascii="Aptos Narrow" w:hAnsi="Aptos Narrow"/>
                <w:color w:val="000000"/>
              </w:rPr>
            </w:pPr>
            <w:r>
              <w:rPr>
                <w:rFonts w:ascii="Aptos Narrow" w:hAnsi="Aptos Narrow"/>
                <w:color w:val="000000"/>
              </w:rPr>
              <w:t>5.10E-02</w:t>
            </w:r>
          </w:p>
        </w:tc>
        <w:tc>
          <w:tcPr>
            <w:tcW w:w="117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45904903" w14:textId="77777777" w:rsidR="00CB662C" w:rsidRDefault="00CB662C" w:rsidP="00CB662C">
            <w:pPr>
              <w:jc w:val="center"/>
              <w:rPr>
                <w:rFonts w:ascii="Aptos Narrow" w:hAnsi="Aptos Narrow"/>
                <w:color w:val="000000"/>
              </w:rPr>
            </w:pPr>
            <w:r>
              <w:rPr>
                <w:rFonts w:ascii="Aptos Narrow" w:hAnsi="Aptos Narrow"/>
                <w:color w:val="000000"/>
              </w:rPr>
              <w:t>5.70E-03</w:t>
            </w:r>
          </w:p>
        </w:tc>
        <w:tc>
          <w:tcPr>
            <w:tcW w:w="1435"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4B4DD85F" w14:textId="77777777" w:rsidR="00CB662C" w:rsidRDefault="00CB662C" w:rsidP="00CB662C">
            <w:pPr>
              <w:jc w:val="center"/>
              <w:rPr>
                <w:rFonts w:ascii="Aptos Narrow" w:hAnsi="Aptos Narrow"/>
                <w:color w:val="000000"/>
              </w:rPr>
            </w:pPr>
            <w:r>
              <w:rPr>
                <w:rFonts w:ascii="Aptos Narrow" w:hAnsi="Aptos Narrow"/>
                <w:color w:val="000000"/>
              </w:rPr>
              <w:t>5.04E-02</w:t>
            </w:r>
          </w:p>
        </w:tc>
      </w:tr>
      <w:tr w:rsidR="0090667D" w14:paraId="700FCDB7"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C24A957"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658136AF" w14:textId="77777777" w:rsidR="00CB662C" w:rsidRDefault="00CB662C">
            <w:pPr>
              <w:jc w:val="right"/>
              <w:rPr>
                <w:rFonts w:ascii="Aptos Narrow" w:hAnsi="Aptos Narrow"/>
                <w:color w:val="000000"/>
              </w:rPr>
            </w:pPr>
            <w:r>
              <w:rPr>
                <w:rFonts w:ascii="Aptos Narrow" w:hAnsi="Aptos Narrow"/>
                <w:color w:val="000000"/>
              </w:rPr>
              <w:t>% More Case Included</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91BCDBD" w14:textId="22DDA5D9" w:rsidR="00CB662C" w:rsidRDefault="00CB662C" w:rsidP="00CB662C">
            <w:pPr>
              <w:jc w:val="center"/>
              <w:rPr>
                <w:rFonts w:ascii="Aptos Narrow" w:hAnsi="Aptos Narrow"/>
                <w:color w:val="000000"/>
              </w:rPr>
            </w:pPr>
            <w:r>
              <w:rPr>
                <w:rFonts w:ascii="Aptos Narrow" w:hAnsi="Aptos Narrow"/>
                <w:color w:val="000000"/>
              </w:rPr>
              <w:t>11.8</w:t>
            </w:r>
            <w:r w:rsidR="002537AB">
              <w:rPr>
                <w:rFonts w:ascii="Aptos Narrow" w:hAnsi="Aptos Narrow"/>
                <w:color w:val="000000"/>
              </w:rPr>
              <w:t>%</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AB0904C" w14:textId="2AD43454" w:rsidR="00CB662C" w:rsidRDefault="00CB662C" w:rsidP="00CB662C">
            <w:pPr>
              <w:jc w:val="center"/>
              <w:rPr>
                <w:rFonts w:ascii="Aptos Narrow" w:hAnsi="Aptos Narrow"/>
                <w:color w:val="000000"/>
              </w:rPr>
            </w:pPr>
            <w:r>
              <w:rPr>
                <w:rFonts w:ascii="Aptos Narrow" w:hAnsi="Aptos Narrow"/>
                <w:color w:val="000000"/>
              </w:rPr>
              <w:t>11.1</w:t>
            </w:r>
            <w:r w:rsidR="002537AB">
              <w:rPr>
                <w:rFonts w:ascii="Aptos Narrow" w:hAnsi="Aptos Narrow"/>
                <w:color w:val="000000"/>
              </w:rPr>
              <w:t>%</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29C75C5" w14:textId="050F4B95" w:rsidR="00CB662C" w:rsidRDefault="00CB662C" w:rsidP="00CB662C">
            <w:pPr>
              <w:jc w:val="center"/>
              <w:rPr>
                <w:rFonts w:ascii="Aptos Narrow" w:hAnsi="Aptos Narrow"/>
                <w:color w:val="000000"/>
              </w:rPr>
            </w:pPr>
            <w:r>
              <w:rPr>
                <w:rFonts w:ascii="Aptos Narrow" w:hAnsi="Aptos Narrow"/>
                <w:color w:val="000000"/>
              </w:rPr>
              <w:t>12.1</w:t>
            </w:r>
            <w:r w:rsidR="002537AB">
              <w:rPr>
                <w:rFonts w:ascii="Aptos Narrow" w:hAnsi="Aptos Narrow"/>
                <w:color w:val="000000"/>
              </w:rPr>
              <w:t>%</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75EEF51" w14:textId="281E459E" w:rsidR="00CB662C" w:rsidRDefault="00CB662C" w:rsidP="00CB662C">
            <w:pPr>
              <w:jc w:val="center"/>
              <w:rPr>
                <w:rFonts w:ascii="Aptos Narrow" w:hAnsi="Aptos Narrow"/>
                <w:color w:val="000000"/>
              </w:rPr>
            </w:pPr>
            <w:r>
              <w:rPr>
                <w:rFonts w:ascii="Aptos Narrow" w:hAnsi="Aptos Narrow"/>
                <w:color w:val="000000"/>
              </w:rPr>
              <w:t>8.7</w:t>
            </w:r>
            <w:r w:rsidR="002537AB">
              <w:rPr>
                <w:rFonts w:ascii="Aptos Narrow" w:hAnsi="Aptos Narrow"/>
                <w:color w:val="000000"/>
              </w:rPr>
              <w:t>%</w:t>
            </w:r>
          </w:p>
        </w:tc>
      </w:tr>
    </w:tbl>
    <w:p w14:paraId="76357A70" w14:textId="77777777" w:rsidR="0090667D" w:rsidRDefault="0090667D">
      <w:pPr>
        <w:rPr>
          <w:rFonts w:ascii="Arial" w:hAnsi="Arial" w:cs="Arial"/>
        </w:rPr>
      </w:pPr>
    </w:p>
    <w:p w14:paraId="200D9EC3" w14:textId="18C5C579" w:rsidR="00CB662C" w:rsidRDefault="00CB662C">
      <w:pPr>
        <w:rPr>
          <w:rFonts w:ascii="Arial" w:hAnsi="Arial" w:cs="Arial"/>
        </w:rPr>
      </w:pPr>
      <w:r>
        <w:rPr>
          <w:rFonts w:ascii="Arial" w:hAnsi="Arial" w:cs="Arial" w:hint="eastAsia"/>
        </w:rPr>
        <w:t>Table</w:t>
      </w:r>
      <w:r>
        <w:rPr>
          <w:rFonts w:ascii="Arial" w:hAnsi="Arial" w:cs="Arial"/>
        </w:rPr>
        <w:t xml:space="preserve"> 2. </w:t>
      </w:r>
      <w:r w:rsidR="00A91567">
        <w:rPr>
          <w:rFonts w:ascii="Arial" w:hAnsi="Arial" w:cs="Arial"/>
        </w:rPr>
        <w:t>Testing results of removing related subjects in UK Biobank regarding four phenotypes of interest.</w:t>
      </w:r>
    </w:p>
    <w:p w14:paraId="03D6E930" w14:textId="4BE15F30" w:rsidR="003B34E6" w:rsidRDefault="00CB662C">
      <w:pPr>
        <w:rPr>
          <w:rFonts w:ascii="Arial" w:hAnsi="Arial" w:cs="Arial"/>
        </w:rPr>
      </w:pPr>
      <w:r w:rsidRPr="00AA0B50">
        <w:rPr>
          <w:rFonts w:ascii="Arial" w:hAnsi="Arial" w:cs="Arial"/>
        </w:rPr>
        <w:t xml:space="preserve"> </w:t>
      </w:r>
      <w:r w:rsidR="003B34E6" w:rsidRPr="00AA0B50">
        <w:rPr>
          <w:rFonts w:ascii="Arial" w:hAnsi="Arial" w:cs="Arial"/>
        </w:rPr>
        <w:br w:type="page"/>
      </w:r>
    </w:p>
    <w:p w14:paraId="4B320D80" w14:textId="77777777" w:rsidR="00CB662C" w:rsidRPr="00AA0B50" w:rsidRDefault="00CB662C">
      <w:pPr>
        <w:rPr>
          <w:rFonts w:ascii="Arial" w:hAnsi="Arial" w:cs="Arial" w:hint="eastAsia"/>
        </w:rPr>
      </w:pPr>
    </w:p>
    <w:p w14:paraId="67CD6128" w14:textId="19233983" w:rsidR="003B34E6" w:rsidRPr="00AA0B50" w:rsidRDefault="003B34E6">
      <w:pPr>
        <w:rPr>
          <w:rFonts w:ascii="Arial" w:hAnsi="Arial" w:cs="Arial"/>
        </w:rPr>
      </w:pPr>
    </w:p>
    <w:p w14:paraId="7A3CD7DE" w14:textId="0105A958" w:rsidR="003B34E6" w:rsidRPr="00AA0B50" w:rsidRDefault="00A001B5">
      <w:pPr>
        <w:rPr>
          <w:rFonts w:ascii="Arial" w:hAnsi="Arial" w:cs="Arial"/>
        </w:rPr>
      </w:pPr>
      <w:r w:rsidRPr="00AA0B50">
        <w:rPr>
          <w:rFonts w:ascii="Arial" w:hAnsi="Arial" w:cs="Arial"/>
          <w:noProof/>
        </w:rPr>
        <w:drawing>
          <wp:inline distT="0" distB="0" distL="0" distR="0" wp14:anchorId="513E4539" wp14:editId="6038212F">
            <wp:extent cx="5943600" cy="3707130"/>
            <wp:effectExtent l="0" t="0" r="0" b="1270"/>
            <wp:docPr id="950088918"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88918" name="Picture 1" descr="A diagram of a graph&#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07130"/>
                    </a:xfrm>
                    <a:prstGeom prst="rect">
                      <a:avLst/>
                    </a:prstGeom>
                  </pic:spPr>
                </pic:pic>
              </a:graphicData>
            </a:graphic>
          </wp:inline>
        </w:drawing>
      </w:r>
    </w:p>
    <w:p w14:paraId="0B1F1288" w14:textId="77777777" w:rsidR="00A001B5" w:rsidRPr="00AA0B50" w:rsidRDefault="00A001B5" w:rsidP="003B34E6">
      <w:pPr>
        <w:ind w:left="720" w:hanging="720"/>
        <w:rPr>
          <w:rFonts w:ascii="Arial" w:hAnsi="Arial" w:cs="Arial"/>
        </w:rPr>
      </w:pPr>
    </w:p>
    <w:p w14:paraId="616C0159" w14:textId="1954B5A1" w:rsidR="003B34E6" w:rsidRPr="00AA0B50" w:rsidRDefault="003B34E6" w:rsidP="003B34E6">
      <w:pPr>
        <w:ind w:left="720" w:hanging="720"/>
        <w:rPr>
          <w:rFonts w:ascii="Arial" w:hAnsi="Arial" w:cs="Arial"/>
        </w:rPr>
      </w:pPr>
      <w:r w:rsidRPr="00AA0B50">
        <w:rPr>
          <w:rFonts w:ascii="Arial" w:hAnsi="Arial" w:cs="Arial"/>
        </w:rPr>
        <w:t xml:space="preserve">Figure </w:t>
      </w:r>
      <w:r w:rsidR="00A001B5" w:rsidRPr="00AA0B50">
        <w:rPr>
          <w:rFonts w:ascii="Arial" w:hAnsi="Arial" w:cs="Arial"/>
        </w:rPr>
        <w:t>1.</w:t>
      </w:r>
      <w:r w:rsidR="00AC1E7A" w:rsidRPr="00AA0B50">
        <w:rPr>
          <w:rFonts w:ascii="Arial" w:hAnsi="Arial" w:cs="Arial"/>
        </w:rPr>
        <w:t xml:space="preserve"> </w:t>
      </w:r>
      <w:r w:rsidR="00ED1768" w:rsidRPr="00AA0B50">
        <w:rPr>
          <w:rFonts w:ascii="Arial" w:hAnsi="Arial" w:cs="Arial"/>
        </w:rPr>
        <w:t xml:space="preserve">Algorithm flowchart and performance benchmark of KDPS. </w:t>
      </w:r>
    </w:p>
    <w:p w14:paraId="6176B483" w14:textId="77777777" w:rsidR="00282EBA" w:rsidRPr="00AA0B50" w:rsidRDefault="00282EBA" w:rsidP="003B34E6">
      <w:pPr>
        <w:ind w:left="720" w:hanging="720"/>
        <w:rPr>
          <w:rFonts w:ascii="Arial" w:hAnsi="Arial" w:cs="Arial"/>
        </w:rPr>
      </w:pPr>
    </w:p>
    <w:p w14:paraId="3ED2DEA8" w14:textId="77777777" w:rsidR="00282EBA" w:rsidRPr="00AA0B50" w:rsidRDefault="00282EBA" w:rsidP="003B34E6">
      <w:pPr>
        <w:ind w:left="720" w:hanging="720"/>
        <w:rPr>
          <w:rFonts w:ascii="Arial" w:hAnsi="Arial" w:cs="Arial"/>
        </w:rPr>
      </w:pPr>
    </w:p>
    <w:p w14:paraId="2DF34F57" w14:textId="77777777" w:rsidR="00006013" w:rsidRPr="00AA0B50" w:rsidRDefault="00006013">
      <w:pPr>
        <w:rPr>
          <w:rFonts w:ascii="Arial" w:hAnsi="Arial" w:cs="Arial"/>
        </w:rPr>
      </w:pPr>
      <w:r w:rsidRPr="00AA0B50">
        <w:rPr>
          <w:rFonts w:ascii="Arial" w:hAnsi="Arial" w:cs="Arial"/>
        </w:rPr>
        <w:br w:type="page"/>
      </w:r>
    </w:p>
    <w:p w14:paraId="38608C49" w14:textId="6A377CF7" w:rsidR="00036F32" w:rsidRPr="00AA0B50" w:rsidRDefault="00006013" w:rsidP="003B34E6">
      <w:pPr>
        <w:ind w:left="720" w:hanging="720"/>
        <w:rPr>
          <w:rFonts w:ascii="Arial" w:hAnsi="Arial" w:cs="Arial"/>
          <w:b/>
          <w:bCs/>
        </w:rPr>
      </w:pPr>
      <w:r w:rsidRPr="00AA0B50">
        <w:rPr>
          <w:rFonts w:ascii="Arial" w:hAnsi="Arial" w:cs="Arial"/>
          <w:b/>
          <w:bCs/>
        </w:rPr>
        <w:lastRenderedPageBreak/>
        <w:t>References</w:t>
      </w:r>
    </w:p>
    <w:p w14:paraId="2221F573" w14:textId="77777777" w:rsidR="00006013" w:rsidRPr="00AA0B50" w:rsidRDefault="00006013" w:rsidP="003B34E6">
      <w:pPr>
        <w:ind w:left="720" w:hanging="720"/>
        <w:rPr>
          <w:rFonts w:ascii="Arial" w:hAnsi="Arial" w:cs="Arial"/>
        </w:rPr>
      </w:pPr>
    </w:p>
    <w:p w14:paraId="1FC87446" w14:textId="365F7B69" w:rsidR="00AA0B50" w:rsidRDefault="00036F32" w:rsidP="00006013">
      <w:pPr>
        <w:spacing w:after="240"/>
        <w:ind w:left="720" w:hanging="720"/>
        <w:rPr>
          <w:ins w:id="167" w:author="Gu, Wanjun" w:date="2024-04-03T22:59:00Z"/>
          <w:rFonts w:ascii="Arial" w:hAnsi="Arial" w:cs="Arial"/>
          <w:noProof/>
        </w:rPr>
      </w:pPr>
      <w:r w:rsidRPr="00AA0B50">
        <w:rPr>
          <w:rFonts w:ascii="Arial" w:hAnsi="Arial" w:cs="Arial"/>
        </w:rPr>
        <w:fldChar w:fldCharType="begin" w:fldLock="1"/>
      </w:r>
      <w:ins w:id="168" w:author="Gu, Wanjun" w:date="2024-04-03T22:59:00Z">
        <w:r w:rsidR="00AA0B50">
          <w:rPr>
            <w:rFonts w:ascii="Arial" w:hAnsi="Arial" w:cs="Arial"/>
          </w:rPr>
          <w:instrText>ADDIN paperpile_bibliography &lt;pp-bibliography&gt;&lt;first-reference-indices&gt;&lt;formatting&gt;1&lt;/formatting&gt;&lt;space-after&gt;1&lt;/space-after&gt;&lt;/first-reference-indices&gt;&lt;/pp-bibliography&gt; \* MERGEFORMAT</w:instrText>
        </w:r>
      </w:ins>
      <w:del w:id="169" w:author="Gu, Wanjun" w:date="2024-04-03T22:59:00Z">
        <w:r w:rsidR="00F140D1" w:rsidRPr="00AA0B50" w:rsidDel="00AA0B50">
          <w:rPr>
            <w:rFonts w:ascii="Arial" w:hAnsi="Arial" w:cs="Arial"/>
          </w:rPr>
          <w:delInstrText>ADDIN paperpile_bibliography &lt;pp-bibliography&gt;&lt;first-reference-indices&gt;&lt;formatting&gt;1&lt;/formatting&gt;&lt;space-after&gt;1&lt;/space-after&gt;&lt;/first-reference-indices&gt;&lt;/pp-bibliography&gt; \* MERGEFORMAT</w:delInstrText>
        </w:r>
      </w:del>
      <w:r w:rsidRPr="00AA0B50">
        <w:rPr>
          <w:rFonts w:ascii="Arial" w:hAnsi="Arial" w:cs="Arial"/>
        </w:rPr>
        <w:fldChar w:fldCharType="separate"/>
      </w:r>
      <w:ins w:id="170" w:author="Gu, Wanjun" w:date="2024-04-03T22:59:00Z">
        <w:r w:rsidR="00AA0B50">
          <w:rPr>
            <w:rFonts w:ascii="Arial" w:hAnsi="Arial" w:cs="Arial"/>
            <w:noProof/>
          </w:rPr>
          <w:t xml:space="preserve">Abraham, Kuruvilla Joseph, and Diaz, Clara, “Identifying Large Sets of Unrelated Individuals and Unrelated Markers,” </w:t>
        </w:r>
        <w:r w:rsidR="00AA0B50" w:rsidRPr="00AA0B50">
          <w:rPr>
            <w:rFonts w:ascii="Arial" w:hAnsi="Arial" w:cs="Arial"/>
            <w:i/>
            <w:noProof/>
            <w:rPrChange w:id="171" w:author="Gu, Wanjun" w:date="2024-04-03T22:59:00Z">
              <w:rPr>
                <w:rFonts w:ascii="Arial" w:hAnsi="Arial" w:cs="Arial"/>
                <w:noProof/>
              </w:rPr>
            </w:rPrChange>
          </w:rPr>
          <w:t>Source Code for Biology and Medicine</w:t>
        </w:r>
        <w:r w:rsidR="00AA0B50">
          <w:rPr>
            <w:rFonts w:ascii="Arial" w:hAnsi="Arial" w:cs="Arial"/>
            <w:noProof/>
          </w:rPr>
          <w:t>, 9/1 (2014), 6</w:t>
        </w:r>
      </w:ins>
    </w:p>
    <w:p w14:paraId="2DBF4E13" w14:textId="77777777" w:rsidR="00AA0B50" w:rsidRDefault="00AA0B50" w:rsidP="00006013">
      <w:pPr>
        <w:spacing w:after="240"/>
        <w:ind w:left="720" w:hanging="720"/>
        <w:rPr>
          <w:ins w:id="172" w:author="Gu, Wanjun" w:date="2024-04-03T22:59:00Z"/>
          <w:rFonts w:ascii="Arial" w:hAnsi="Arial" w:cs="Arial"/>
          <w:noProof/>
        </w:rPr>
      </w:pPr>
      <w:ins w:id="173" w:author="Gu, Wanjun" w:date="2024-04-03T22:59:00Z">
        <w:r>
          <w:rPr>
            <w:rFonts w:ascii="Arial" w:hAnsi="Arial" w:cs="Arial"/>
            <w:noProof/>
          </w:rPr>
          <w:t xml:space="preserve">Akbari, Ali, Vitti, Joseph J., Iranmehr, Arya, Bakhtiari, Mehrdad, Sabeti, Pardis C., Mirarab, Siavash, et al., “Identifying the Favored Mutation in a Positive Selective Sweep,” </w:t>
        </w:r>
        <w:r w:rsidRPr="00AA0B50">
          <w:rPr>
            <w:rFonts w:ascii="Arial" w:hAnsi="Arial" w:cs="Arial"/>
            <w:i/>
            <w:noProof/>
            <w:rPrChange w:id="174" w:author="Gu, Wanjun" w:date="2024-04-03T22:59:00Z">
              <w:rPr>
                <w:rFonts w:ascii="Arial" w:hAnsi="Arial" w:cs="Arial"/>
                <w:noProof/>
              </w:rPr>
            </w:rPrChange>
          </w:rPr>
          <w:t>Nature Methods</w:t>
        </w:r>
        <w:r>
          <w:rPr>
            <w:rFonts w:ascii="Arial" w:hAnsi="Arial" w:cs="Arial"/>
            <w:noProof/>
          </w:rPr>
          <w:t>, 15/4 (2018), 279–82</w:t>
        </w:r>
      </w:ins>
    </w:p>
    <w:p w14:paraId="73464629" w14:textId="77777777" w:rsidR="00AA0B50" w:rsidRDefault="00AA0B50" w:rsidP="00006013">
      <w:pPr>
        <w:spacing w:after="240"/>
        <w:ind w:left="720" w:hanging="720"/>
        <w:rPr>
          <w:ins w:id="175" w:author="Gu, Wanjun" w:date="2024-04-03T22:59:00Z"/>
          <w:rFonts w:ascii="Arial" w:hAnsi="Arial" w:cs="Arial"/>
          <w:noProof/>
        </w:rPr>
      </w:pPr>
      <w:ins w:id="176" w:author="Gu, Wanjun" w:date="2024-04-03T22:59:00Z">
        <w:r>
          <w:rPr>
            <w:rFonts w:ascii="Arial" w:hAnsi="Arial" w:cs="Arial"/>
            <w:noProof/>
          </w:rPr>
          <w:t xml:space="preserve">Ali-Khan, Sarah E., and Daar, Abdallah S., “Admixture Mapping: From Paradigms of Race and Ethnicity to Population History,” </w:t>
        </w:r>
        <w:r w:rsidRPr="00AA0B50">
          <w:rPr>
            <w:rFonts w:ascii="Arial" w:hAnsi="Arial" w:cs="Arial"/>
            <w:i/>
            <w:noProof/>
            <w:rPrChange w:id="177" w:author="Gu, Wanjun" w:date="2024-04-03T22:59:00Z">
              <w:rPr>
                <w:rFonts w:ascii="Arial" w:hAnsi="Arial" w:cs="Arial"/>
                <w:noProof/>
              </w:rPr>
            </w:rPrChange>
          </w:rPr>
          <w:t>The HUGO Journal</w:t>
        </w:r>
        <w:r>
          <w:rPr>
            <w:rFonts w:ascii="Arial" w:hAnsi="Arial" w:cs="Arial"/>
            <w:noProof/>
          </w:rPr>
          <w:t>, 4/1–4 (2010), 23–34</w:t>
        </w:r>
      </w:ins>
    </w:p>
    <w:p w14:paraId="64920C85" w14:textId="77777777" w:rsidR="00AA0B50" w:rsidRDefault="00AA0B50" w:rsidP="00006013">
      <w:pPr>
        <w:spacing w:after="240"/>
        <w:ind w:left="720" w:hanging="720"/>
        <w:rPr>
          <w:ins w:id="178" w:author="Gu, Wanjun" w:date="2024-04-03T22:59:00Z"/>
          <w:rFonts w:ascii="Arial" w:hAnsi="Arial" w:cs="Arial"/>
          <w:noProof/>
        </w:rPr>
      </w:pPr>
      <w:ins w:id="179" w:author="Gu, Wanjun" w:date="2024-04-03T22:59:00Z">
        <w:r>
          <w:rPr>
            <w:rFonts w:ascii="Arial" w:hAnsi="Arial" w:cs="Arial"/>
            <w:noProof/>
          </w:rPr>
          <w:t xml:space="preserve">Booker, Tom R., Jackson, Benjamin C., and Keightley, Peter D., “Detecting Positive Selection in the Genome,” </w:t>
        </w:r>
        <w:r w:rsidRPr="00AA0B50">
          <w:rPr>
            <w:rFonts w:ascii="Arial" w:hAnsi="Arial" w:cs="Arial"/>
            <w:i/>
            <w:noProof/>
            <w:rPrChange w:id="180" w:author="Gu, Wanjun" w:date="2024-04-03T22:59:00Z">
              <w:rPr>
                <w:rFonts w:ascii="Arial" w:hAnsi="Arial" w:cs="Arial"/>
                <w:noProof/>
              </w:rPr>
            </w:rPrChange>
          </w:rPr>
          <w:t>BMC Biology</w:t>
        </w:r>
        <w:r>
          <w:rPr>
            <w:rFonts w:ascii="Arial" w:hAnsi="Arial" w:cs="Arial"/>
            <w:noProof/>
          </w:rPr>
          <w:t>, 15/1 (2017), 98</w:t>
        </w:r>
      </w:ins>
    </w:p>
    <w:p w14:paraId="3CBF2A46" w14:textId="77777777" w:rsidR="00AA0B50" w:rsidRDefault="00AA0B50" w:rsidP="00006013">
      <w:pPr>
        <w:spacing w:after="240"/>
        <w:ind w:left="720" w:hanging="720"/>
        <w:rPr>
          <w:ins w:id="181" w:author="Gu, Wanjun" w:date="2024-04-03T22:59:00Z"/>
          <w:rFonts w:ascii="Arial" w:hAnsi="Arial" w:cs="Arial"/>
          <w:noProof/>
        </w:rPr>
      </w:pPr>
      <w:ins w:id="182" w:author="Gu, Wanjun" w:date="2024-04-03T22:59:00Z">
        <w:r>
          <w:rPr>
            <w:rFonts w:ascii="Arial" w:hAnsi="Arial" w:cs="Arial"/>
            <w:noProof/>
          </w:rPr>
          <w:t xml:space="preserve">Bycroft, Clare, Freeman, Colin, Petkova, Desislava, Band, Gavin, Elliott, Lloyd T., Sharp, Kevin, et al., “The UK Biobank Resource with Deep Phenotyping and Genomic Data,” </w:t>
        </w:r>
        <w:r w:rsidRPr="00AA0B50">
          <w:rPr>
            <w:rFonts w:ascii="Arial" w:hAnsi="Arial" w:cs="Arial"/>
            <w:i/>
            <w:noProof/>
            <w:rPrChange w:id="183" w:author="Gu, Wanjun" w:date="2024-04-03T22:59:00Z">
              <w:rPr>
                <w:rFonts w:ascii="Arial" w:hAnsi="Arial" w:cs="Arial"/>
                <w:noProof/>
              </w:rPr>
            </w:rPrChange>
          </w:rPr>
          <w:t>Nature</w:t>
        </w:r>
        <w:r>
          <w:rPr>
            <w:rFonts w:ascii="Arial" w:hAnsi="Arial" w:cs="Arial"/>
            <w:noProof/>
          </w:rPr>
          <w:t>, 562/7726 (2018), 203–9</w:t>
        </w:r>
      </w:ins>
    </w:p>
    <w:p w14:paraId="39FFA1EA" w14:textId="77777777" w:rsidR="00AA0B50" w:rsidRDefault="00AA0B50" w:rsidP="00006013">
      <w:pPr>
        <w:spacing w:after="240"/>
        <w:ind w:left="720" w:hanging="720"/>
        <w:rPr>
          <w:ins w:id="184" w:author="Gu, Wanjun" w:date="2024-04-03T22:59:00Z"/>
          <w:rFonts w:ascii="Arial" w:hAnsi="Arial" w:cs="Arial"/>
          <w:noProof/>
        </w:rPr>
      </w:pPr>
      <w:ins w:id="185" w:author="Gu, Wanjun" w:date="2024-04-03T22:59:00Z">
        <w:r>
          <w:rPr>
            <w:rFonts w:ascii="Arial" w:hAnsi="Arial" w:cs="Arial"/>
            <w:noProof/>
          </w:rPr>
          <w:t xml:space="preserve">Chang, Christopher C., Chow, Carson C., Tellier, Laurent Cam, Vattikuti, Shashaank, Purcell, Shaun M., and Lee, James J., “Second-Generation PLINK: Rising to the Challenge of Larger and Richer Datasets,” </w:t>
        </w:r>
        <w:r w:rsidRPr="00AA0B50">
          <w:rPr>
            <w:rFonts w:ascii="Arial" w:hAnsi="Arial" w:cs="Arial"/>
            <w:i/>
            <w:noProof/>
            <w:rPrChange w:id="186" w:author="Gu, Wanjun" w:date="2024-04-03T22:59:00Z">
              <w:rPr>
                <w:rFonts w:ascii="Arial" w:hAnsi="Arial" w:cs="Arial"/>
                <w:noProof/>
              </w:rPr>
            </w:rPrChange>
          </w:rPr>
          <w:t>GigaScience</w:t>
        </w:r>
        <w:r>
          <w:rPr>
            <w:rFonts w:ascii="Arial" w:hAnsi="Arial" w:cs="Arial"/>
            <w:noProof/>
          </w:rPr>
          <w:t>, 4 (2015), 7</w:t>
        </w:r>
      </w:ins>
    </w:p>
    <w:p w14:paraId="554A8695" w14:textId="77777777" w:rsidR="00AA0B50" w:rsidRDefault="00AA0B50" w:rsidP="00006013">
      <w:pPr>
        <w:spacing w:after="240"/>
        <w:ind w:left="720" w:hanging="720"/>
        <w:rPr>
          <w:ins w:id="187" w:author="Gu, Wanjun" w:date="2024-04-03T22:59:00Z"/>
          <w:rFonts w:ascii="Arial" w:hAnsi="Arial" w:cs="Arial"/>
          <w:noProof/>
        </w:rPr>
      </w:pPr>
      <w:ins w:id="188" w:author="Gu, Wanjun" w:date="2024-04-03T22:59:00Z">
        <w:r>
          <w:rPr>
            <w:rFonts w:ascii="Arial" w:hAnsi="Arial" w:cs="Arial"/>
            <w:noProof/>
          </w:rPr>
          <w:t xml:space="preserve">Charlson, Fiona J., Ferrari, Alize J., Santomauro, Damian F., Diminic, Sandra, Stockings, Emily, Scott, James G., et al., “Global Epidemiology and Burden of Schizophrenia: Findings From the Global Burden of Disease Study 2016,” </w:t>
        </w:r>
        <w:r w:rsidRPr="00AA0B50">
          <w:rPr>
            <w:rFonts w:ascii="Arial" w:hAnsi="Arial" w:cs="Arial"/>
            <w:i/>
            <w:noProof/>
            <w:rPrChange w:id="189" w:author="Gu, Wanjun" w:date="2024-04-03T22:59:00Z">
              <w:rPr>
                <w:rFonts w:ascii="Arial" w:hAnsi="Arial" w:cs="Arial"/>
                <w:noProof/>
              </w:rPr>
            </w:rPrChange>
          </w:rPr>
          <w:t>Schizophrenia Bulletin</w:t>
        </w:r>
        <w:r>
          <w:rPr>
            <w:rFonts w:ascii="Arial" w:hAnsi="Arial" w:cs="Arial"/>
            <w:noProof/>
          </w:rPr>
          <w:t>, 44/6 (2018), 1195–1203</w:t>
        </w:r>
      </w:ins>
    </w:p>
    <w:p w14:paraId="33D26631" w14:textId="77777777" w:rsidR="00AA0B50" w:rsidRDefault="00AA0B50" w:rsidP="00006013">
      <w:pPr>
        <w:spacing w:after="240"/>
        <w:ind w:left="720" w:hanging="720"/>
        <w:rPr>
          <w:ins w:id="190" w:author="Gu, Wanjun" w:date="2024-04-03T22:59:00Z"/>
          <w:rFonts w:ascii="Arial" w:hAnsi="Arial" w:cs="Arial"/>
          <w:noProof/>
        </w:rPr>
      </w:pPr>
      <w:ins w:id="191" w:author="Gu, Wanjun" w:date="2024-04-03T22:59:00Z">
        <w:r>
          <w:rPr>
            <w:rFonts w:ascii="Arial" w:hAnsi="Arial" w:cs="Arial"/>
            <w:noProof/>
          </w:rPr>
          <w:t xml:space="preserve">Edwards, Todd L., and Li, Chun, “Optimized Selection of Unrelated Subjects for Whole-Genome Sequencing Studies of Rare High-Penetrance Alleles,” </w:t>
        </w:r>
        <w:r w:rsidRPr="00AA0B50">
          <w:rPr>
            <w:rFonts w:ascii="Arial" w:hAnsi="Arial" w:cs="Arial"/>
            <w:i/>
            <w:noProof/>
            <w:rPrChange w:id="192" w:author="Gu, Wanjun" w:date="2024-04-03T22:59:00Z">
              <w:rPr>
                <w:rFonts w:ascii="Arial" w:hAnsi="Arial" w:cs="Arial"/>
                <w:noProof/>
              </w:rPr>
            </w:rPrChange>
          </w:rPr>
          <w:t>Genetic Epidemiology</w:t>
        </w:r>
        <w:r>
          <w:rPr>
            <w:rFonts w:ascii="Arial" w:hAnsi="Arial" w:cs="Arial"/>
            <w:noProof/>
          </w:rPr>
          <w:t>, 36/5 (2012), 472–79</w:t>
        </w:r>
      </w:ins>
    </w:p>
    <w:p w14:paraId="7451ED90" w14:textId="77777777" w:rsidR="00AA0B50" w:rsidRDefault="00AA0B50" w:rsidP="00006013">
      <w:pPr>
        <w:spacing w:after="240"/>
        <w:ind w:left="720" w:hanging="720"/>
        <w:rPr>
          <w:ins w:id="193" w:author="Gu, Wanjun" w:date="2024-04-03T22:59:00Z"/>
          <w:rFonts w:ascii="Arial" w:hAnsi="Arial" w:cs="Arial"/>
          <w:noProof/>
        </w:rPr>
      </w:pPr>
      <w:ins w:id="194" w:author="Gu, Wanjun" w:date="2024-04-03T22:59:00Z">
        <w:r>
          <w:rPr>
            <w:rFonts w:ascii="Arial" w:hAnsi="Arial" w:cs="Arial"/>
            <w:noProof/>
          </w:rPr>
          <w:t xml:space="preserve">Feng, Rui, Leckman, James F., and Zhang, Heping, “Linkage Analysis of Ordinal Traits for Pedigree Data,” </w:t>
        </w:r>
        <w:r w:rsidRPr="00AA0B50">
          <w:rPr>
            <w:rFonts w:ascii="Arial" w:hAnsi="Arial" w:cs="Arial"/>
            <w:i/>
            <w:noProof/>
            <w:rPrChange w:id="195" w:author="Gu, Wanjun" w:date="2024-04-03T22:59:00Z">
              <w:rPr>
                <w:rFonts w:ascii="Arial" w:hAnsi="Arial" w:cs="Arial"/>
                <w:noProof/>
              </w:rPr>
            </w:rPrChange>
          </w:rPr>
          <w:t>Proceedings of the National Academy of Sciences of the United States of America</w:t>
        </w:r>
        <w:r>
          <w:rPr>
            <w:rFonts w:ascii="Arial" w:hAnsi="Arial" w:cs="Arial"/>
            <w:noProof/>
          </w:rPr>
          <w:t>, 101/48 (2004), 16739–44</w:t>
        </w:r>
      </w:ins>
    </w:p>
    <w:p w14:paraId="3920134A" w14:textId="77777777" w:rsidR="00AA0B50" w:rsidRDefault="00AA0B50" w:rsidP="00006013">
      <w:pPr>
        <w:spacing w:after="240"/>
        <w:ind w:left="720" w:hanging="720"/>
        <w:rPr>
          <w:ins w:id="196" w:author="Gu, Wanjun" w:date="2024-04-03T22:59:00Z"/>
          <w:rFonts w:ascii="Arial" w:hAnsi="Arial" w:cs="Arial"/>
          <w:noProof/>
        </w:rPr>
      </w:pPr>
      <w:ins w:id="197" w:author="Gu, Wanjun" w:date="2024-04-03T22:59:00Z">
        <w:r>
          <w:rPr>
            <w:rFonts w:ascii="Arial" w:hAnsi="Arial" w:cs="Arial"/>
            <w:noProof/>
          </w:rPr>
          <w:t xml:space="preserve">Glazner, Chris, and Thompson, Elizabeth Alison, “Improving Pedigree-Based Linkage Analysis by Estimating Coancestry among Families,” </w:t>
        </w:r>
        <w:r w:rsidRPr="00AA0B50">
          <w:rPr>
            <w:rFonts w:ascii="Arial" w:hAnsi="Arial" w:cs="Arial"/>
            <w:i/>
            <w:noProof/>
            <w:rPrChange w:id="198" w:author="Gu, Wanjun" w:date="2024-04-03T22:59:00Z">
              <w:rPr>
                <w:rFonts w:ascii="Arial" w:hAnsi="Arial" w:cs="Arial"/>
                <w:noProof/>
              </w:rPr>
            </w:rPrChange>
          </w:rPr>
          <w:t>Statistical Applications in Genetics and Molecular Biology</w:t>
        </w:r>
        <w:r>
          <w:rPr>
            <w:rFonts w:ascii="Arial" w:hAnsi="Arial" w:cs="Arial"/>
            <w:noProof/>
          </w:rPr>
          <w:t>, 11/2 (2012) &lt;http://dx.doi.org/10.2202/1544-6115.1718&gt;</w:t>
        </w:r>
      </w:ins>
    </w:p>
    <w:p w14:paraId="50AD62AE" w14:textId="77777777" w:rsidR="00AA0B50" w:rsidRDefault="00AA0B50" w:rsidP="00006013">
      <w:pPr>
        <w:spacing w:after="240"/>
        <w:ind w:left="720" w:hanging="720"/>
        <w:rPr>
          <w:ins w:id="199" w:author="Gu, Wanjun" w:date="2024-04-03T22:59:00Z"/>
          <w:rFonts w:ascii="Arial" w:hAnsi="Arial" w:cs="Arial"/>
          <w:noProof/>
        </w:rPr>
      </w:pPr>
      <w:ins w:id="200" w:author="Gu, Wanjun" w:date="2024-04-03T22:59:00Z">
        <w:r>
          <w:rPr>
            <w:rFonts w:ascii="Arial" w:hAnsi="Arial" w:cs="Arial"/>
            <w:noProof/>
          </w:rPr>
          <w:t xml:space="preserve">Hruby, Adela, and Hu, Frank B., “The Epidemiology of Obesity: A Big Picture,” </w:t>
        </w:r>
        <w:r w:rsidRPr="00AA0B50">
          <w:rPr>
            <w:rFonts w:ascii="Arial" w:hAnsi="Arial" w:cs="Arial"/>
            <w:i/>
            <w:noProof/>
            <w:rPrChange w:id="201" w:author="Gu, Wanjun" w:date="2024-04-03T22:59:00Z">
              <w:rPr>
                <w:rFonts w:ascii="Arial" w:hAnsi="Arial" w:cs="Arial"/>
                <w:noProof/>
              </w:rPr>
            </w:rPrChange>
          </w:rPr>
          <w:t>PharmacoEconomics</w:t>
        </w:r>
        <w:r>
          <w:rPr>
            <w:rFonts w:ascii="Arial" w:hAnsi="Arial" w:cs="Arial"/>
            <w:noProof/>
          </w:rPr>
          <w:t>, 33/7 (2015), 673–89</w:t>
        </w:r>
      </w:ins>
    </w:p>
    <w:p w14:paraId="69BFACC4" w14:textId="77777777" w:rsidR="00AA0B50" w:rsidRDefault="00AA0B50" w:rsidP="00006013">
      <w:pPr>
        <w:spacing w:after="240"/>
        <w:ind w:left="720" w:hanging="720"/>
        <w:rPr>
          <w:ins w:id="202" w:author="Gu, Wanjun" w:date="2024-04-03T22:59:00Z"/>
          <w:rFonts w:ascii="Arial" w:hAnsi="Arial" w:cs="Arial"/>
          <w:noProof/>
        </w:rPr>
      </w:pPr>
      <w:ins w:id="203" w:author="Gu, Wanjun" w:date="2024-04-03T22:59:00Z">
        <w:r>
          <w:rPr>
            <w:rFonts w:ascii="Arial" w:hAnsi="Arial" w:cs="Arial"/>
            <w:noProof/>
          </w:rPr>
          <w:t xml:space="preserve">Hu, Hao, Roach, Jared C., Coon, Hilary, Guthery, Stephen L., Voelkerding, Karl V., Margraf, Rebecca L., et al., “A Unified Test of Linkage Analysis and Rare-Variant </w:t>
        </w:r>
        <w:r>
          <w:rPr>
            <w:rFonts w:ascii="Arial" w:hAnsi="Arial" w:cs="Arial"/>
            <w:noProof/>
          </w:rPr>
          <w:lastRenderedPageBreak/>
          <w:t xml:space="preserve">Association for Analysis of Pedigree Sequence Data,” </w:t>
        </w:r>
        <w:r w:rsidRPr="00AA0B50">
          <w:rPr>
            <w:rFonts w:ascii="Arial" w:hAnsi="Arial" w:cs="Arial"/>
            <w:i/>
            <w:noProof/>
            <w:rPrChange w:id="204" w:author="Gu, Wanjun" w:date="2024-04-03T22:59:00Z">
              <w:rPr>
                <w:rFonts w:ascii="Arial" w:hAnsi="Arial" w:cs="Arial"/>
                <w:noProof/>
              </w:rPr>
            </w:rPrChange>
          </w:rPr>
          <w:t>Nature Biotechnology</w:t>
        </w:r>
        <w:r>
          <w:rPr>
            <w:rFonts w:ascii="Arial" w:hAnsi="Arial" w:cs="Arial"/>
            <w:noProof/>
          </w:rPr>
          <w:t>, 32/7 (2014), 663–69</w:t>
        </w:r>
      </w:ins>
    </w:p>
    <w:p w14:paraId="7819F0FA" w14:textId="77777777" w:rsidR="00AA0B50" w:rsidRDefault="00AA0B50" w:rsidP="00006013">
      <w:pPr>
        <w:spacing w:after="240"/>
        <w:ind w:left="720" w:hanging="720"/>
        <w:rPr>
          <w:ins w:id="205" w:author="Gu, Wanjun" w:date="2024-04-03T22:59:00Z"/>
          <w:rFonts w:ascii="Arial" w:hAnsi="Arial" w:cs="Arial"/>
          <w:noProof/>
        </w:rPr>
      </w:pPr>
      <w:ins w:id="206" w:author="Gu, Wanjun" w:date="2024-04-03T22:59:00Z">
        <w:r>
          <w:rPr>
            <w:rFonts w:ascii="Arial" w:hAnsi="Arial" w:cs="Arial"/>
            <w:noProof/>
          </w:rPr>
          <w:t xml:space="preserve">de Jager, Deon, Swarts, Petrus, Harper, Cindy, and Bloomer, Paulette, “Friends and Family: A Software Program for Identification of Unrelated Individuals from Molecular Marker Data,” </w:t>
        </w:r>
        <w:r w:rsidRPr="00AA0B50">
          <w:rPr>
            <w:rFonts w:ascii="Arial" w:hAnsi="Arial" w:cs="Arial"/>
            <w:i/>
            <w:noProof/>
            <w:rPrChange w:id="207" w:author="Gu, Wanjun" w:date="2024-04-03T22:59:00Z">
              <w:rPr>
                <w:rFonts w:ascii="Arial" w:hAnsi="Arial" w:cs="Arial"/>
                <w:noProof/>
              </w:rPr>
            </w:rPrChange>
          </w:rPr>
          <w:t>Molecular Ecology Resources</w:t>
        </w:r>
        <w:r>
          <w:rPr>
            <w:rFonts w:ascii="Arial" w:hAnsi="Arial" w:cs="Arial"/>
            <w:noProof/>
          </w:rPr>
          <w:t>, 17/6 (2017) &lt;https://pubmed.ncbi.nlm.nih.gov/28503747/&gt; [accessed 28 February 2024]</w:t>
        </w:r>
      </w:ins>
    </w:p>
    <w:p w14:paraId="73544E50" w14:textId="77777777" w:rsidR="00AA0B50" w:rsidRDefault="00AA0B50" w:rsidP="00006013">
      <w:pPr>
        <w:spacing w:after="240"/>
        <w:ind w:left="720" w:hanging="720"/>
        <w:rPr>
          <w:ins w:id="208" w:author="Gu, Wanjun" w:date="2024-04-03T22:59:00Z"/>
          <w:rFonts w:ascii="Arial" w:hAnsi="Arial" w:cs="Arial"/>
          <w:noProof/>
        </w:rPr>
      </w:pPr>
      <w:ins w:id="209" w:author="Gu, Wanjun" w:date="2024-04-03T22:59:00Z">
        <w:r>
          <w:rPr>
            <w:rFonts w:ascii="Arial" w:hAnsi="Arial" w:cs="Arial"/>
            <w:noProof/>
          </w:rPr>
          <w:t xml:space="preserve">Manichaikul, Ani, Mychaleckyj, Josyf C., Rich, Stephen S., Daly, Kathy, Sale, Michèle, and Chen, Wei-Min, “Robust Relationship Inference in Genome-Wide Association Studies,” </w:t>
        </w:r>
        <w:r w:rsidRPr="00AA0B50">
          <w:rPr>
            <w:rFonts w:ascii="Arial" w:hAnsi="Arial" w:cs="Arial"/>
            <w:i/>
            <w:noProof/>
            <w:rPrChange w:id="210" w:author="Gu, Wanjun" w:date="2024-04-03T22:59:00Z">
              <w:rPr>
                <w:rFonts w:ascii="Arial" w:hAnsi="Arial" w:cs="Arial"/>
                <w:noProof/>
              </w:rPr>
            </w:rPrChange>
          </w:rPr>
          <w:t xml:space="preserve">Bioinformatics </w:t>
        </w:r>
        <w:r>
          <w:rPr>
            <w:rFonts w:ascii="Arial" w:hAnsi="Arial" w:cs="Arial"/>
            <w:noProof/>
          </w:rPr>
          <w:t>, 26/22 (2010), 2867–73</w:t>
        </w:r>
      </w:ins>
    </w:p>
    <w:p w14:paraId="588E9AC1" w14:textId="77777777" w:rsidR="00AA0B50" w:rsidRDefault="00AA0B50" w:rsidP="00006013">
      <w:pPr>
        <w:spacing w:after="240"/>
        <w:ind w:left="720" w:hanging="720"/>
        <w:rPr>
          <w:ins w:id="211" w:author="Gu, Wanjun" w:date="2024-04-03T22:59:00Z"/>
          <w:rFonts w:ascii="Arial" w:hAnsi="Arial" w:cs="Arial"/>
          <w:noProof/>
        </w:rPr>
      </w:pPr>
      <w:ins w:id="212" w:author="Gu, Wanjun" w:date="2024-04-03T22:59:00Z">
        <w:r>
          <w:rPr>
            <w:rFonts w:ascii="Arial" w:hAnsi="Arial" w:cs="Arial"/>
            <w:noProof/>
          </w:rPr>
          <w:t xml:space="preserve">Ong, Kanyin Liane, Stafford, Lauryn K., McLaughlin, Susan A., Boyko, Edward J., Vollset, Stein Emil, Smith, Amanda E., et al., “Global, Regional, and National Burden of Diabetes from 1990 to 2021, with Projections of Prevalence to 2050: A Systematic Analysis for the Global Burden of Disease Study 2021,” </w:t>
        </w:r>
        <w:r w:rsidRPr="00AA0B50">
          <w:rPr>
            <w:rFonts w:ascii="Arial" w:hAnsi="Arial" w:cs="Arial"/>
            <w:i/>
            <w:noProof/>
            <w:rPrChange w:id="213" w:author="Gu, Wanjun" w:date="2024-04-03T22:59:00Z">
              <w:rPr>
                <w:rFonts w:ascii="Arial" w:hAnsi="Arial" w:cs="Arial"/>
                <w:noProof/>
              </w:rPr>
            </w:rPrChange>
          </w:rPr>
          <w:t>The Lancet</w:t>
        </w:r>
        <w:r>
          <w:rPr>
            <w:rFonts w:ascii="Arial" w:hAnsi="Arial" w:cs="Arial"/>
            <w:noProof/>
          </w:rPr>
          <w:t>, 402/10397 (2023), 203–34</w:t>
        </w:r>
      </w:ins>
    </w:p>
    <w:p w14:paraId="21C9D290" w14:textId="77777777" w:rsidR="00AA0B50" w:rsidRDefault="00AA0B50" w:rsidP="00006013">
      <w:pPr>
        <w:spacing w:after="240"/>
        <w:ind w:left="720" w:hanging="720"/>
        <w:rPr>
          <w:ins w:id="214" w:author="Gu, Wanjun" w:date="2024-04-03T22:59:00Z"/>
          <w:rFonts w:ascii="Arial" w:hAnsi="Arial" w:cs="Arial"/>
          <w:noProof/>
        </w:rPr>
      </w:pPr>
      <w:ins w:id="215" w:author="Gu, Wanjun" w:date="2024-04-03T22:59:00Z">
        <w:r>
          <w:rPr>
            <w:rFonts w:ascii="Arial" w:hAnsi="Arial" w:cs="Arial"/>
            <w:noProof/>
          </w:rPr>
          <w:t xml:space="preserve">Ottman, R., “Gene-Environment Interaction: Definitions and Study Designs,” </w:t>
        </w:r>
        <w:r w:rsidRPr="00AA0B50">
          <w:rPr>
            <w:rFonts w:ascii="Arial" w:hAnsi="Arial" w:cs="Arial"/>
            <w:i/>
            <w:noProof/>
            <w:rPrChange w:id="216" w:author="Gu, Wanjun" w:date="2024-04-03T22:59:00Z">
              <w:rPr>
                <w:rFonts w:ascii="Arial" w:hAnsi="Arial" w:cs="Arial"/>
                <w:noProof/>
              </w:rPr>
            </w:rPrChange>
          </w:rPr>
          <w:t>Preventive Medicine</w:t>
        </w:r>
        <w:r>
          <w:rPr>
            <w:rFonts w:ascii="Arial" w:hAnsi="Arial" w:cs="Arial"/>
            <w:noProof/>
          </w:rPr>
          <w:t>, 25/6 (1996), 764–70</w:t>
        </w:r>
      </w:ins>
    </w:p>
    <w:p w14:paraId="7AB230E7" w14:textId="77777777" w:rsidR="00AA0B50" w:rsidRDefault="00AA0B50" w:rsidP="00006013">
      <w:pPr>
        <w:spacing w:after="240"/>
        <w:ind w:left="720" w:hanging="720"/>
        <w:rPr>
          <w:ins w:id="217" w:author="Gu, Wanjun" w:date="2024-04-03T22:59:00Z"/>
          <w:rFonts w:ascii="Arial" w:hAnsi="Arial" w:cs="Arial"/>
          <w:noProof/>
        </w:rPr>
      </w:pPr>
      <w:ins w:id="218" w:author="Gu, Wanjun" w:date="2024-04-03T22:59:00Z">
        <w:r>
          <w:rPr>
            <w:rFonts w:ascii="Arial" w:hAnsi="Arial" w:cs="Arial"/>
            <w:noProof/>
          </w:rPr>
          <w:t xml:space="preserve">Rawla, Prashanth, Sunkara, Tagore, and Barsouk, Adam, “Epidemiology of Colorectal Cancer: Incidence, Mortality, Survival, and Risk Factors,” </w:t>
        </w:r>
        <w:r w:rsidRPr="00AA0B50">
          <w:rPr>
            <w:rFonts w:ascii="Arial" w:hAnsi="Arial" w:cs="Arial"/>
            <w:i/>
            <w:noProof/>
            <w:rPrChange w:id="219" w:author="Gu, Wanjun" w:date="2024-04-03T22:59:00Z">
              <w:rPr>
                <w:rFonts w:ascii="Arial" w:hAnsi="Arial" w:cs="Arial"/>
                <w:noProof/>
              </w:rPr>
            </w:rPrChange>
          </w:rPr>
          <w:t>Przeglad Gastroenterologiczny</w:t>
        </w:r>
        <w:r>
          <w:rPr>
            <w:rFonts w:ascii="Arial" w:hAnsi="Arial" w:cs="Arial"/>
            <w:noProof/>
          </w:rPr>
          <w:t>, 14/2 (2019), 89–103</w:t>
        </w:r>
      </w:ins>
    </w:p>
    <w:p w14:paraId="3CF931BD" w14:textId="77777777" w:rsidR="00AA0B50" w:rsidRDefault="00AA0B50" w:rsidP="00006013">
      <w:pPr>
        <w:spacing w:after="240"/>
        <w:ind w:left="720" w:hanging="720"/>
        <w:rPr>
          <w:ins w:id="220" w:author="Gu, Wanjun" w:date="2024-04-03T22:59:00Z"/>
          <w:rFonts w:ascii="Arial" w:hAnsi="Arial" w:cs="Arial"/>
          <w:noProof/>
        </w:rPr>
      </w:pPr>
      <w:ins w:id="221" w:author="Gu, Wanjun" w:date="2024-04-03T22:59:00Z">
        <w:r>
          <w:rPr>
            <w:rFonts w:ascii="Arial" w:hAnsi="Arial" w:cs="Arial"/>
            <w:noProof/>
          </w:rPr>
          <w:t xml:space="preserve">Spielman, R. S., McGinnis, R. E., and Ewens, W. J., “Transmission Test for Linkage Disequilibrium: The Insulin Gene Region and Insulin-Dependent Diabetes Mellitus (IDDM),” </w:t>
        </w:r>
        <w:r w:rsidRPr="00AA0B50">
          <w:rPr>
            <w:rFonts w:ascii="Arial" w:hAnsi="Arial" w:cs="Arial"/>
            <w:i/>
            <w:noProof/>
            <w:rPrChange w:id="222" w:author="Gu, Wanjun" w:date="2024-04-03T22:59:00Z">
              <w:rPr>
                <w:rFonts w:ascii="Arial" w:hAnsi="Arial" w:cs="Arial"/>
                <w:noProof/>
              </w:rPr>
            </w:rPrChange>
          </w:rPr>
          <w:t>The American Journal of Human Genetics</w:t>
        </w:r>
        <w:r>
          <w:rPr>
            <w:rFonts w:ascii="Arial" w:hAnsi="Arial" w:cs="Arial"/>
            <w:noProof/>
          </w:rPr>
          <w:t>, 52/3 (1993), 506–16</w:t>
        </w:r>
      </w:ins>
    </w:p>
    <w:p w14:paraId="7146B269" w14:textId="77777777" w:rsidR="00AA0B50" w:rsidRDefault="00AA0B50" w:rsidP="00006013">
      <w:pPr>
        <w:spacing w:after="240"/>
        <w:ind w:left="720" w:hanging="720"/>
        <w:rPr>
          <w:ins w:id="223" w:author="Gu, Wanjun" w:date="2024-04-03T22:59:00Z"/>
          <w:rFonts w:ascii="Arial" w:hAnsi="Arial" w:cs="Arial"/>
          <w:noProof/>
        </w:rPr>
      </w:pPr>
      <w:ins w:id="224" w:author="Gu, Wanjun" w:date="2024-04-03T22:59:00Z">
        <w:r>
          <w:rPr>
            <w:rFonts w:ascii="Arial" w:hAnsi="Arial" w:cs="Arial"/>
            <w:noProof/>
          </w:rPr>
          <w:t xml:space="preserve">Su, Shu-Yi, Kasberger, Jay, Baranzini, Sergio, Byerley, William, Liao, Wilson, Oksenberg, Jorge, et al., “Detection of Identity by Descent Using Next-Generation Whole Genome Sequencing Data,” </w:t>
        </w:r>
        <w:r w:rsidRPr="00AA0B50">
          <w:rPr>
            <w:rFonts w:ascii="Arial" w:hAnsi="Arial" w:cs="Arial"/>
            <w:i/>
            <w:noProof/>
            <w:rPrChange w:id="225" w:author="Gu, Wanjun" w:date="2024-04-03T22:59:00Z">
              <w:rPr>
                <w:rFonts w:ascii="Arial" w:hAnsi="Arial" w:cs="Arial"/>
                <w:noProof/>
              </w:rPr>
            </w:rPrChange>
          </w:rPr>
          <w:t>BMC Bioinformatics</w:t>
        </w:r>
        <w:r>
          <w:rPr>
            <w:rFonts w:ascii="Arial" w:hAnsi="Arial" w:cs="Arial"/>
            <w:noProof/>
          </w:rPr>
          <w:t>, 13 (2012), 121</w:t>
        </w:r>
      </w:ins>
    </w:p>
    <w:p w14:paraId="3567B0D0" w14:textId="77777777" w:rsidR="00AA0B50" w:rsidRDefault="00AA0B50" w:rsidP="00006013">
      <w:pPr>
        <w:spacing w:after="240"/>
        <w:ind w:left="720" w:hanging="720"/>
        <w:rPr>
          <w:ins w:id="226" w:author="Gu, Wanjun" w:date="2024-04-03T22:59:00Z"/>
          <w:rFonts w:ascii="Arial" w:hAnsi="Arial" w:cs="Arial"/>
          <w:noProof/>
        </w:rPr>
      </w:pPr>
      <w:ins w:id="227" w:author="Gu, Wanjun" w:date="2024-04-03T22:59:00Z">
        <w:r>
          <w:rPr>
            <w:rFonts w:ascii="Arial" w:hAnsi="Arial" w:cs="Arial"/>
            <w:noProof/>
          </w:rPr>
          <w:t xml:space="preserve">Talantseva, Oksana I., Romanova, Raisa S., Shurdova, Ekaterina M., Dolgorukova, Tatiana A., Sologub, Polina S., Titova, Olga S., et al., “The Global Prevalence of Autism Spectrum Disorder: A Three-Level Meta-Analysis,” </w:t>
        </w:r>
        <w:r w:rsidRPr="00AA0B50">
          <w:rPr>
            <w:rFonts w:ascii="Arial" w:hAnsi="Arial" w:cs="Arial"/>
            <w:i/>
            <w:noProof/>
            <w:rPrChange w:id="228" w:author="Gu, Wanjun" w:date="2024-04-03T22:59:00Z">
              <w:rPr>
                <w:rFonts w:ascii="Arial" w:hAnsi="Arial" w:cs="Arial"/>
                <w:noProof/>
              </w:rPr>
            </w:rPrChange>
          </w:rPr>
          <w:t>Frontiers in Psychiatry / Frontiers Research Foundation</w:t>
        </w:r>
        <w:r>
          <w:rPr>
            <w:rFonts w:ascii="Arial" w:hAnsi="Arial" w:cs="Arial"/>
            <w:noProof/>
          </w:rPr>
          <w:t>, 14 (2023), 1071181</w:t>
        </w:r>
      </w:ins>
    </w:p>
    <w:p w14:paraId="218168A7" w14:textId="77777777" w:rsidR="00AA0B50" w:rsidRDefault="00AA0B50" w:rsidP="00006013">
      <w:pPr>
        <w:spacing w:after="240"/>
        <w:ind w:left="720" w:hanging="720"/>
        <w:rPr>
          <w:ins w:id="229" w:author="Gu, Wanjun" w:date="2024-04-03T22:59:00Z"/>
          <w:rFonts w:ascii="Arial" w:hAnsi="Arial" w:cs="Arial"/>
          <w:noProof/>
        </w:rPr>
      </w:pPr>
      <w:ins w:id="230" w:author="Gu, Wanjun" w:date="2024-04-03T22:59:00Z">
        <w:r>
          <w:rPr>
            <w:rFonts w:ascii="Arial" w:hAnsi="Arial" w:cs="Arial"/>
            <w:noProof/>
          </w:rPr>
          <w:t xml:space="preserve">Taliun, Daniel, Harris, Daniel N., Kessler, Michael D., Carlson, Jedidiah, Szpiech, Zachary A., Torres, Raul, et al., “Sequencing of 53,831 Diverse Genomes from the NHLBI TOPMed Program,” </w:t>
        </w:r>
        <w:r w:rsidRPr="00AA0B50">
          <w:rPr>
            <w:rFonts w:ascii="Arial" w:hAnsi="Arial" w:cs="Arial"/>
            <w:i/>
            <w:noProof/>
            <w:rPrChange w:id="231" w:author="Gu, Wanjun" w:date="2024-04-03T22:59:00Z">
              <w:rPr>
                <w:rFonts w:ascii="Arial" w:hAnsi="Arial" w:cs="Arial"/>
                <w:noProof/>
              </w:rPr>
            </w:rPrChange>
          </w:rPr>
          <w:t>Nature</w:t>
        </w:r>
        <w:r>
          <w:rPr>
            <w:rFonts w:ascii="Arial" w:hAnsi="Arial" w:cs="Arial"/>
            <w:noProof/>
          </w:rPr>
          <w:t>, 590/7845 (2021), 290–99</w:t>
        </w:r>
      </w:ins>
    </w:p>
    <w:p w14:paraId="6635667F" w14:textId="77777777" w:rsidR="00AA0B50" w:rsidRDefault="00AA0B50" w:rsidP="00006013">
      <w:pPr>
        <w:spacing w:after="240"/>
        <w:ind w:left="720" w:hanging="720"/>
        <w:rPr>
          <w:ins w:id="232" w:author="Gu, Wanjun" w:date="2024-04-03T22:59:00Z"/>
          <w:rFonts w:ascii="Arial" w:hAnsi="Arial" w:cs="Arial"/>
          <w:noProof/>
        </w:rPr>
      </w:pPr>
      <w:ins w:id="233" w:author="Gu, Wanjun" w:date="2024-04-03T22:59:00Z">
        <w:r>
          <w:rPr>
            <w:rFonts w:ascii="Arial" w:hAnsi="Arial" w:cs="Arial"/>
            <w:noProof/>
          </w:rPr>
          <w:t xml:space="preserve">Tian, Jingru, Zhang, Dingyao, Yao, Xu, Huang, Yaqing, and Lu, Qianjin, “Global Epidemiology of Systemic Lupus Erythematosus: A Comprehensive Systematic Analysis and Modelling Study,” </w:t>
        </w:r>
        <w:r w:rsidRPr="00AA0B50">
          <w:rPr>
            <w:rFonts w:ascii="Arial" w:hAnsi="Arial" w:cs="Arial"/>
            <w:i/>
            <w:noProof/>
            <w:rPrChange w:id="234" w:author="Gu, Wanjun" w:date="2024-04-03T22:59:00Z">
              <w:rPr>
                <w:rFonts w:ascii="Arial" w:hAnsi="Arial" w:cs="Arial"/>
                <w:noProof/>
              </w:rPr>
            </w:rPrChange>
          </w:rPr>
          <w:t>Annals of the Rheumatic Diseases</w:t>
        </w:r>
        <w:r>
          <w:rPr>
            <w:rFonts w:ascii="Arial" w:hAnsi="Arial" w:cs="Arial"/>
            <w:noProof/>
          </w:rPr>
          <w:t>, 82/3 (2023), 351–56</w:t>
        </w:r>
      </w:ins>
    </w:p>
    <w:p w14:paraId="2E264C62" w14:textId="77777777" w:rsidR="00AA0B50" w:rsidRDefault="00AA0B50" w:rsidP="00006013">
      <w:pPr>
        <w:spacing w:after="240"/>
        <w:ind w:left="720" w:hanging="720"/>
        <w:rPr>
          <w:ins w:id="235" w:author="Gu, Wanjun" w:date="2024-04-03T22:59:00Z"/>
          <w:rFonts w:ascii="Arial" w:hAnsi="Arial" w:cs="Arial"/>
          <w:noProof/>
        </w:rPr>
      </w:pPr>
      <w:ins w:id="236" w:author="Gu, Wanjun" w:date="2024-04-03T22:59:00Z">
        <w:r>
          <w:rPr>
            <w:rFonts w:ascii="Arial" w:hAnsi="Arial" w:cs="Arial"/>
            <w:noProof/>
          </w:rPr>
          <w:lastRenderedPageBreak/>
          <w:t xml:space="preserve">Tönnies, Thaddäus, Kahl, Sabine, and Kuss, Oliver, “Collider Bias in Observational Studies,” </w:t>
        </w:r>
        <w:r w:rsidRPr="00AA0B50">
          <w:rPr>
            <w:rFonts w:ascii="Arial" w:hAnsi="Arial" w:cs="Arial"/>
            <w:i/>
            <w:noProof/>
            <w:rPrChange w:id="237" w:author="Gu, Wanjun" w:date="2024-04-03T22:59:00Z">
              <w:rPr>
                <w:rFonts w:ascii="Arial" w:hAnsi="Arial" w:cs="Arial"/>
                <w:noProof/>
              </w:rPr>
            </w:rPrChange>
          </w:rPr>
          <w:t>Deutsches Arzteblatt International</w:t>
        </w:r>
        <w:r>
          <w:rPr>
            <w:rFonts w:ascii="Arial" w:hAnsi="Arial" w:cs="Arial"/>
            <w:noProof/>
          </w:rPr>
          <w:t>, 119/7 (2022), 107–22</w:t>
        </w:r>
      </w:ins>
    </w:p>
    <w:p w14:paraId="6866ED90" w14:textId="77777777" w:rsidR="00AA0B50" w:rsidRDefault="00AA0B50" w:rsidP="00006013">
      <w:pPr>
        <w:spacing w:after="240"/>
        <w:ind w:left="720" w:hanging="720"/>
        <w:rPr>
          <w:ins w:id="238" w:author="Gu, Wanjun" w:date="2024-04-03T22:59:00Z"/>
          <w:rFonts w:ascii="Arial" w:hAnsi="Arial" w:cs="Arial"/>
          <w:noProof/>
        </w:rPr>
      </w:pPr>
      <w:ins w:id="239" w:author="Gu, Wanjun" w:date="2024-04-03T22:59:00Z">
        <w:r>
          <w:rPr>
            <w:rFonts w:ascii="Arial" w:hAnsi="Arial" w:cs="Arial"/>
            <w:noProof/>
          </w:rPr>
          <w:t xml:space="preserve">Uffelmann, Emil, Huang, Qin Qin, Munung, Nchangwi Syntia, de Vries, Jantina, Okada, Yukinori, Martin, Alicia R., et al., “Genome-Wide Association Studies,” </w:t>
        </w:r>
        <w:r w:rsidRPr="00AA0B50">
          <w:rPr>
            <w:rFonts w:ascii="Arial" w:hAnsi="Arial" w:cs="Arial"/>
            <w:i/>
            <w:noProof/>
            <w:rPrChange w:id="240" w:author="Gu, Wanjun" w:date="2024-04-03T22:59:00Z">
              <w:rPr>
                <w:rFonts w:ascii="Arial" w:hAnsi="Arial" w:cs="Arial"/>
                <w:noProof/>
              </w:rPr>
            </w:rPrChange>
          </w:rPr>
          <w:t>Nature Reviews Methods Primers</w:t>
        </w:r>
        <w:r>
          <w:rPr>
            <w:rFonts w:ascii="Arial" w:hAnsi="Arial" w:cs="Arial"/>
            <w:noProof/>
          </w:rPr>
          <w:t>, 1/1 (2021), 1–21</w:t>
        </w:r>
      </w:ins>
    </w:p>
    <w:p w14:paraId="5EB1324F" w14:textId="77777777" w:rsidR="00AA0B50" w:rsidRDefault="00AA0B50" w:rsidP="00006013">
      <w:pPr>
        <w:spacing w:after="240"/>
        <w:ind w:left="720" w:hanging="720"/>
        <w:rPr>
          <w:ins w:id="241" w:author="Gu, Wanjun" w:date="2024-04-03T22:59:00Z"/>
          <w:rFonts w:ascii="Arial" w:hAnsi="Arial" w:cs="Arial"/>
          <w:noProof/>
        </w:rPr>
      </w:pPr>
      <w:ins w:id="242" w:author="Gu, Wanjun" w:date="2024-04-03T22:59:00Z">
        <w:r>
          <w:rPr>
            <w:rFonts w:ascii="Arial" w:hAnsi="Arial" w:cs="Arial"/>
            <w:noProof/>
          </w:rPr>
          <w:t xml:space="preserve">Virolainen, Samuel J., VonHandorf, Andrew, Viel, Kenyatta C. M. F., Weirauch, Matthew T., and Kottyan, Leah C., “Gene-Environment Interactions and Their Impact on Human Health,” </w:t>
        </w:r>
        <w:r w:rsidRPr="00AA0B50">
          <w:rPr>
            <w:rFonts w:ascii="Arial" w:hAnsi="Arial" w:cs="Arial"/>
            <w:i/>
            <w:noProof/>
            <w:rPrChange w:id="243" w:author="Gu, Wanjun" w:date="2024-04-03T22:59:00Z">
              <w:rPr>
                <w:rFonts w:ascii="Arial" w:hAnsi="Arial" w:cs="Arial"/>
                <w:noProof/>
              </w:rPr>
            </w:rPrChange>
          </w:rPr>
          <w:t>Genes and Immunity</w:t>
        </w:r>
        <w:r>
          <w:rPr>
            <w:rFonts w:ascii="Arial" w:hAnsi="Arial" w:cs="Arial"/>
            <w:noProof/>
          </w:rPr>
          <w:t>, 24/1 (2023), 1–11</w:t>
        </w:r>
      </w:ins>
    </w:p>
    <w:p w14:paraId="5F37F60F" w14:textId="77777777" w:rsidR="00AA0B50" w:rsidRDefault="00AA0B50" w:rsidP="00006013">
      <w:pPr>
        <w:spacing w:after="240"/>
        <w:ind w:left="720" w:hanging="720"/>
        <w:rPr>
          <w:ins w:id="244" w:author="Gu, Wanjun" w:date="2024-04-03T22:59:00Z"/>
          <w:rFonts w:ascii="Arial" w:hAnsi="Arial" w:cs="Arial"/>
          <w:noProof/>
        </w:rPr>
      </w:pPr>
      <w:ins w:id="245" w:author="Gu, Wanjun" w:date="2024-04-03T22:59:00Z">
        <w:r>
          <w:rPr>
            <w:rFonts w:ascii="Arial" w:hAnsi="Arial" w:cs="Arial"/>
            <w:noProof/>
          </w:rPr>
          <w:t xml:space="preserve">Voight, Benjamin F., and Pritchard, Jonathan K., “Confounding from Cryptic Relatedness in Case-Control Association Studies,” </w:t>
        </w:r>
        <w:r w:rsidRPr="00AA0B50">
          <w:rPr>
            <w:rFonts w:ascii="Arial" w:hAnsi="Arial" w:cs="Arial"/>
            <w:i/>
            <w:noProof/>
            <w:rPrChange w:id="246" w:author="Gu, Wanjun" w:date="2024-04-03T22:59:00Z">
              <w:rPr>
                <w:rFonts w:ascii="Arial" w:hAnsi="Arial" w:cs="Arial"/>
                <w:noProof/>
              </w:rPr>
            </w:rPrChange>
          </w:rPr>
          <w:t>PLoS Genetics</w:t>
        </w:r>
        <w:r>
          <w:rPr>
            <w:rFonts w:ascii="Arial" w:hAnsi="Arial" w:cs="Arial"/>
            <w:noProof/>
          </w:rPr>
          <w:t>, 1/3 (2005), e32</w:t>
        </w:r>
      </w:ins>
    </w:p>
    <w:p w14:paraId="354DA713" w14:textId="77777777" w:rsidR="00AA0B50" w:rsidRDefault="00AA0B50" w:rsidP="00006013">
      <w:pPr>
        <w:spacing w:after="240"/>
        <w:ind w:left="720" w:hanging="720"/>
        <w:rPr>
          <w:ins w:id="247" w:author="Gu, Wanjun" w:date="2024-04-03T22:59:00Z"/>
          <w:rFonts w:ascii="Arial" w:hAnsi="Arial" w:cs="Arial"/>
          <w:noProof/>
        </w:rPr>
      </w:pPr>
      <w:ins w:id="248" w:author="Gu, Wanjun" w:date="2024-04-03T22:59:00Z">
        <w:r>
          <w:rPr>
            <w:rFonts w:ascii="Arial" w:hAnsi="Arial" w:cs="Arial"/>
            <w:noProof/>
          </w:rPr>
          <w:t xml:space="preserve">Winkler, Thomas W., Justice, Anne E., Cupples, L. Adrienne, Kronenberg, Florian, Kutalik, Zoltán, Heid, Iris M., et al., “Approaches to Detect Genetic Effects That Differ between Two Strata in Genome-Wide Meta-Analyses: Recommendations Based on a Systematic Evaluation,” </w:t>
        </w:r>
        <w:r w:rsidRPr="00AA0B50">
          <w:rPr>
            <w:rFonts w:ascii="Arial" w:hAnsi="Arial" w:cs="Arial"/>
            <w:i/>
            <w:noProof/>
            <w:rPrChange w:id="249" w:author="Gu, Wanjun" w:date="2024-04-03T22:59:00Z">
              <w:rPr>
                <w:rFonts w:ascii="Arial" w:hAnsi="Arial" w:cs="Arial"/>
                <w:noProof/>
              </w:rPr>
            </w:rPrChange>
          </w:rPr>
          <w:t>PloS One</w:t>
        </w:r>
        <w:r>
          <w:rPr>
            <w:rFonts w:ascii="Arial" w:hAnsi="Arial" w:cs="Arial"/>
            <w:noProof/>
          </w:rPr>
          <w:t>, 12/7 (2017), e0181038</w:t>
        </w:r>
      </w:ins>
    </w:p>
    <w:p w14:paraId="78F84FB8" w14:textId="77777777" w:rsidR="00AA0B50" w:rsidRDefault="00AA0B50" w:rsidP="00006013">
      <w:pPr>
        <w:spacing w:after="240"/>
        <w:ind w:left="720" w:hanging="720"/>
        <w:rPr>
          <w:ins w:id="250" w:author="Gu, Wanjun" w:date="2024-04-03T22:59:00Z"/>
          <w:rFonts w:ascii="Arial" w:hAnsi="Arial" w:cs="Arial"/>
          <w:noProof/>
        </w:rPr>
      </w:pPr>
      <w:ins w:id="251" w:author="Gu, Wanjun" w:date="2024-04-03T22:59:00Z">
        <w:r>
          <w:rPr>
            <w:rFonts w:ascii="Arial" w:hAnsi="Arial" w:cs="Arial"/>
            <w:noProof/>
          </w:rPr>
          <w:t xml:space="preserve">Yan, Ping, Qi, Feng, Bian, Lanzheng, Xu, Yajuan, Zhou, Jing, Hu, Jiajie, et al., “Comparison of Incidence and Outcomes of Neuroblastoma in Children, Adolescents, and Adults in the United States: A Surveillance, Epidemiology, and End Results (SEER) Program Population Study,” </w:t>
        </w:r>
        <w:r w:rsidRPr="00AA0B50">
          <w:rPr>
            <w:rFonts w:ascii="Arial" w:hAnsi="Arial" w:cs="Arial"/>
            <w:i/>
            <w:noProof/>
            <w:rPrChange w:id="252" w:author="Gu, Wanjun" w:date="2024-04-03T22:59:00Z">
              <w:rPr>
                <w:rFonts w:ascii="Arial" w:hAnsi="Arial" w:cs="Arial"/>
                <w:noProof/>
              </w:rPr>
            </w:rPrChange>
          </w:rPr>
          <w:t>Medical Science Monitor: International Medical Journal of Experimental and Clinical Research</w:t>
        </w:r>
        <w:r>
          <w:rPr>
            <w:rFonts w:ascii="Arial" w:hAnsi="Arial" w:cs="Arial"/>
            <w:noProof/>
          </w:rPr>
          <w:t>, 26 (2020), e927218</w:t>
        </w:r>
      </w:ins>
    </w:p>
    <w:p w14:paraId="44CA6F5B" w14:textId="691738DB" w:rsidR="00F140D1" w:rsidRPr="00AA0B50" w:rsidDel="00AA0B50" w:rsidRDefault="00AA0B50" w:rsidP="00006013">
      <w:pPr>
        <w:spacing w:after="240"/>
        <w:ind w:left="720" w:hanging="720"/>
        <w:rPr>
          <w:del w:id="253" w:author="Gu, Wanjun" w:date="2024-04-03T22:59:00Z"/>
          <w:rFonts w:ascii="Arial" w:hAnsi="Arial" w:cs="Arial"/>
          <w:noProof/>
        </w:rPr>
      </w:pPr>
      <w:ins w:id="254" w:author="Gu, Wanjun" w:date="2024-04-03T22:59:00Z">
        <w:r>
          <w:rPr>
            <w:rFonts w:ascii="Arial" w:hAnsi="Arial" w:cs="Arial"/>
            <w:noProof/>
          </w:rPr>
          <w:t xml:space="preserve">Zeng, Z. B., “Precision Mapping of Quantitative Trait Loci,” </w:t>
        </w:r>
        <w:r w:rsidRPr="00AA0B50">
          <w:rPr>
            <w:rFonts w:ascii="Arial" w:hAnsi="Arial" w:cs="Arial"/>
            <w:i/>
            <w:noProof/>
            <w:rPrChange w:id="255" w:author="Gu, Wanjun" w:date="2024-04-03T22:59:00Z">
              <w:rPr>
                <w:rFonts w:ascii="Arial" w:hAnsi="Arial" w:cs="Arial"/>
                <w:noProof/>
              </w:rPr>
            </w:rPrChange>
          </w:rPr>
          <w:t>Genetics</w:t>
        </w:r>
        <w:r>
          <w:rPr>
            <w:rFonts w:ascii="Arial" w:hAnsi="Arial" w:cs="Arial"/>
            <w:noProof/>
          </w:rPr>
          <w:t>, 136/4 (1994), 1457–68</w:t>
        </w:r>
      </w:ins>
      <w:del w:id="256" w:author="Gu, Wanjun" w:date="2024-04-03T22:59:00Z">
        <w:r w:rsidR="00F140D1" w:rsidRPr="00AA0B50" w:rsidDel="00AA0B50">
          <w:rPr>
            <w:rFonts w:ascii="Arial" w:hAnsi="Arial" w:cs="Arial"/>
            <w:noProof/>
          </w:rPr>
          <w:delText xml:space="preserve">Abraham, Kuruvilla Joseph, and Diaz, Clara, “Identifying Large Sets of Unrelated Individuals and Unrelated Markers,” </w:delText>
        </w:r>
        <w:r w:rsidR="00F140D1" w:rsidRPr="00AA0B50" w:rsidDel="00AA0B50">
          <w:rPr>
            <w:rFonts w:ascii="Arial" w:hAnsi="Arial" w:cs="Arial"/>
            <w:i/>
            <w:noProof/>
          </w:rPr>
          <w:delText>Source Code for Biology and Medicine</w:delText>
        </w:r>
        <w:r w:rsidR="00F140D1" w:rsidRPr="00AA0B50" w:rsidDel="00AA0B50">
          <w:rPr>
            <w:rFonts w:ascii="Arial" w:hAnsi="Arial" w:cs="Arial"/>
            <w:noProof/>
          </w:rPr>
          <w:delText>, 9/1 (2014), 6</w:delText>
        </w:r>
      </w:del>
    </w:p>
    <w:p w14:paraId="276C4748" w14:textId="547ED1BC" w:rsidR="00F140D1" w:rsidRPr="00AA0B50" w:rsidDel="00AA0B50" w:rsidRDefault="00F140D1" w:rsidP="00006013">
      <w:pPr>
        <w:spacing w:after="240"/>
        <w:ind w:left="720" w:hanging="720"/>
        <w:rPr>
          <w:del w:id="257" w:author="Gu, Wanjun" w:date="2024-04-03T22:59:00Z"/>
          <w:rFonts w:ascii="Arial" w:hAnsi="Arial" w:cs="Arial"/>
          <w:noProof/>
        </w:rPr>
      </w:pPr>
      <w:del w:id="258" w:author="Gu, Wanjun" w:date="2024-04-03T22:59:00Z">
        <w:r w:rsidRPr="00AA0B50" w:rsidDel="00AA0B50">
          <w:rPr>
            <w:rFonts w:ascii="Arial" w:hAnsi="Arial" w:cs="Arial"/>
            <w:noProof/>
          </w:rPr>
          <w:delText xml:space="preserve">Akbari, Ali, Vitti, Joseph J., Iranmehr, Arya, Bakhtiari, Mehrdad, Sabeti, Pardis C., Mirarab, Siavash, et al., “Identifying the Favored Mutation in a Positive Selective Sweep,” </w:delText>
        </w:r>
        <w:r w:rsidRPr="00AA0B50" w:rsidDel="00AA0B50">
          <w:rPr>
            <w:rFonts w:ascii="Arial" w:hAnsi="Arial" w:cs="Arial"/>
            <w:i/>
            <w:noProof/>
          </w:rPr>
          <w:delText>Nature Methods</w:delText>
        </w:r>
        <w:r w:rsidRPr="00AA0B50" w:rsidDel="00AA0B50">
          <w:rPr>
            <w:rFonts w:ascii="Arial" w:hAnsi="Arial" w:cs="Arial"/>
            <w:noProof/>
          </w:rPr>
          <w:delText>, 15/4 (2018), 279–82</w:delText>
        </w:r>
      </w:del>
    </w:p>
    <w:p w14:paraId="0492BD2E" w14:textId="3BF5C62A" w:rsidR="00F140D1" w:rsidRPr="00AA0B50" w:rsidDel="00AA0B50" w:rsidRDefault="00F140D1" w:rsidP="00006013">
      <w:pPr>
        <w:spacing w:after="240"/>
        <w:ind w:left="720" w:hanging="720"/>
        <w:rPr>
          <w:del w:id="259" w:author="Gu, Wanjun" w:date="2024-04-03T22:59:00Z"/>
          <w:rFonts w:ascii="Arial" w:hAnsi="Arial" w:cs="Arial"/>
          <w:noProof/>
        </w:rPr>
      </w:pPr>
      <w:del w:id="260" w:author="Gu, Wanjun" w:date="2024-04-03T22:59:00Z">
        <w:r w:rsidRPr="00AA0B50" w:rsidDel="00AA0B50">
          <w:rPr>
            <w:rFonts w:ascii="Arial" w:hAnsi="Arial" w:cs="Arial"/>
            <w:noProof/>
          </w:rPr>
          <w:delText xml:space="preserve">Ali-Khan, Sarah E., and Daar, Abdallah S., “Admixture Mapping: From Paradigms of Race and Ethnicity to Population History,” </w:delText>
        </w:r>
        <w:r w:rsidRPr="00AA0B50" w:rsidDel="00AA0B50">
          <w:rPr>
            <w:rFonts w:ascii="Arial" w:hAnsi="Arial" w:cs="Arial"/>
            <w:i/>
            <w:noProof/>
          </w:rPr>
          <w:delText>The HUGO Journal</w:delText>
        </w:r>
        <w:r w:rsidRPr="00AA0B50" w:rsidDel="00AA0B50">
          <w:rPr>
            <w:rFonts w:ascii="Arial" w:hAnsi="Arial" w:cs="Arial"/>
            <w:noProof/>
          </w:rPr>
          <w:delText>, 4/1–4 (2010), 23–34</w:delText>
        </w:r>
      </w:del>
    </w:p>
    <w:p w14:paraId="47E0D2DD" w14:textId="573CB3B8" w:rsidR="00F140D1" w:rsidRPr="00AA0B50" w:rsidDel="00AA0B50" w:rsidRDefault="00F140D1" w:rsidP="00006013">
      <w:pPr>
        <w:spacing w:after="240"/>
        <w:ind w:left="720" w:hanging="720"/>
        <w:rPr>
          <w:del w:id="261" w:author="Gu, Wanjun" w:date="2024-04-03T22:59:00Z"/>
          <w:rFonts w:ascii="Arial" w:hAnsi="Arial" w:cs="Arial"/>
          <w:noProof/>
        </w:rPr>
      </w:pPr>
      <w:del w:id="262" w:author="Gu, Wanjun" w:date="2024-04-03T22:59:00Z">
        <w:r w:rsidRPr="00AA0B50" w:rsidDel="00AA0B50">
          <w:rPr>
            <w:rFonts w:ascii="Arial" w:hAnsi="Arial" w:cs="Arial"/>
            <w:noProof/>
          </w:rPr>
          <w:delText xml:space="preserve">Booker, Tom R., Jackson, Benjamin C., and Keightley, Peter D., “Detecting Positive Selection in the Genome,” </w:delText>
        </w:r>
        <w:r w:rsidRPr="00AA0B50" w:rsidDel="00AA0B50">
          <w:rPr>
            <w:rFonts w:ascii="Arial" w:hAnsi="Arial" w:cs="Arial"/>
            <w:i/>
            <w:noProof/>
          </w:rPr>
          <w:delText>BMC Biology</w:delText>
        </w:r>
        <w:r w:rsidRPr="00AA0B50" w:rsidDel="00AA0B50">
          <w:rPr>
            <w:rFonts w:ascii="Arial" w:hAnsi="Arial" w:cs="Arial"/>
            <w:noProof/>
          </w:rPr>
          <w:delText>, 15/1 (2017), 98</w:delText>
        </w:r>
      </w:del>
    </w:p>
    <w:p w14:paraId="6F19DA61" w14:textId="4CD4BF53" w:rsidR="00F140D1" w:rsidRPr="00AA0B50" w:rsidDel="00AA0B50" w:rsidRDefault="00F140D1" w:rsidP="00006013">
      <w:pPr>
        <w:spacing w:after="240"/>
        <w:ind w:left="720" w:hanging="720"/>
        <w:rPr>
          <w:del w:id="263" w:author="Gu, Wanjun" w:date="2024-04-03T22:59:00Z"/>
          <w:rFonts w:ascii="Arial" w:hAnsi="Arial" w:cs="Arial"/>
          <w:noProof/>
        </w:rPr>
      </w:pPr>
      <w:del w:id="264" w:author="Gu, Wanjun" w:date="2024-04-03T22:59:00Z">
        <w:r w:rsidRPr="00AA0B50" w:rsidDel="00AA0B50">
          <w:rPr>
            <w:rFonts w:ascii="Arial" w:hAnsi="Arial" w:cs="Arial"/>
            <w:noProof/>
          </w:rPr>
          <w:delText xml:space="preserve">Bycroft, Clare, Freeman, Colin, Petkova, Desislava, Band, Gavin, Elliott, Lloyd T., Sharp, Kevin, et al., “The UK Biobank Resource with Deep Phenotyping and Genomic Data,” </w:delText>
        </w:r>
        <w:r w:rsidRPr="00AA0B50" w:rsidDel="00AA0B50">
          <w:rPr>
            <w:rFonts w:ascii="Arial" w:hAnsi="Arial" w:cs="Arial"/>
            <w:i/>
            <w:noProof/>
          </w:rPr>
          <w:delText>Nature</w:delText>
        </w:r>
        <w:r w:rsidRPr="00AA0B50" w:rsidDel="00AA0B50">
          <w:rPr>
            <w:rFonts w:ascii="Arial" w:hAnsi="Arial" w:cs="Arial"/>
            <w:noProof/>
          </w:rPr>
          <w:delText>, 562/7726 (2018), 203–9</w:delText>
        </w:r>
      </w:del>
    </w:p>
    <w:p w14:paraId="4765445D" w14:textId="77B1A07D" w:rsidR="00F140D1" w:rsidRPr="00AA0B50" w:rsidDel="00AA0B50" w:rsidRDefault="00F140D1" w:rsidP="00006013">
      <w:pPr>
        <w:spacing w:after="240"/>
        <w:ind w:left="720" w:hanging="720"/>
        <w:rPr>
          <w:del w:id="265" w:author="Gu, Wanjun" w:date="2024-04-03T22:59:00Z"/>
          <w:rFonts w:ascii="Arial" w:hAnsi="Arial" w:cs="Arial"/>
          <w:noProof/>
        </w:rPr>
      </w:pPr>
      <w:del w:id="266" w:author="Gu, Wanjun" w:date="2024-04-03T22:59:00Z">
        <w:r w:rsidRPr="00AA0B50" w:rsidDel="00AA0B50">
          <w:rPr>
            <w:rFonts w:ascii="Arial" w:hAnsi="Arial" w:cs="Arial"/>
            <w:noProof/>
          </w:rPr>
          <w:delText xml:space="preserve">Chang, Christopher C., Chow, Carson C., Tellier, Laurent Cam, Vattikuti, Shashaank, Purcell, Shaun M., and Lee, James J., “Second-Generation PLINK: Rising to the Challenge of Larger and Richer Datasets,” </w:delText>
        </w:r>
        <w:r w:rsidRPr="00AA0B50" w:rsidDel="00AA0B50">
          <w:rPr>
            <w:rFonts w:ascii="Arial" w:hAnsi="Arial" w:cs="Arial"/>
            <w:i/>
            <w:noProof/>
          </w:rPr>
          <w:delText>GigaScience</w:delText>
        </w:r>
        <w:r w:rsidRPr="00AA0B50" w:rsidDel="00AA0B50">
          <w:rPr>
            <w:rFonts w:ascii="Arial" w:hAnsi="Arial" w:cs="Arial"/>
            <w:noProof/>
          </w:rPr>
          <w:delText>, 4 (2015), 7</w:delText>
        </w:r>
      </w:del>
    </w:p>
    <w:p w14:paraId="5B9A0500" w14:textId="3DB96A1A" w:rsidR="00F140D1" w:rsidRPr="00AA0B50" w:rsidDel="00AA0B50" w:rsidRDefault="00F140D1" w:rsidP="00006013">
      <w:pPr>
        <w:spacing w:after="240"/>
        <w:ind w:left="720" w:hanging="720"/>
        <w:rPr>
          <w:del w:id="267" w:author="Gu, Wanjun" w:date="2024-04-03T22:59:00Z"/>
          <w:rFonts w:ascii="Arial" w:hAnsi="Arial" w:cs="Arial"/>
          <w:noProof/>
        </w:rPr>
      </w:pPr>
      <w:del w:id="268" w:author="Gu, Wanjun" w:date="2024-04-03T22:59:00Z">
        <w:r w:rsidRPr="00AA0B50" w:rsidDel="00AA0B50">
          <w:rPr>
            <w:rFonts w:ascii="Arial" w:hAnsi="Arial" w:cs="Arial"/>
            <w:noProof/>
          </w:rPr>
          <w:delText xml:space="preserve">Charlson, Fiona J., Ferrari, Alize J., Santomauro, Damian F., Diminic, Sandra, Stockings, Emily, Scott, James G., et al., “Global Epidemiology and Burden of Schizophrenia: Findings From the Global Burden of Disease Study 2016,” </w:delText>
        </w:r>
        <w:r w:rsidRPr="00AA0B50" w:rsidDel="00AA0B50">
          <w:rPr>
            <w:rFonts w:ascii="Arial" w:hAnsi="Arial" w:cs="Arial"/>
            <w:i/>
            <w:noProof/>
          </w:rPr>
          <w:delText>Schizophrenia Bulletin</w:delText>
        </w:r>
        <w:r w:rsidRPr="00AA0B50" w:rsidDel="00AA0B50">
          <w:rPr>
            <w:rFonts w:ascii="Arial" w:hAnsi="Arial" w:cs="Arial"/>
            <w:noProof/>
          </w:rPr>
          <w:delText>, 44/6 (2018), 1195–1203</w:delText>
        </w:r>
      </w:del>
    </w:p>
    <w:p w14:paraId="74BD4309" w14:textId="31023C6A" w:rsidR="00F140D1" w:rsidRPr="00AA0B50" w:rsidDel="00AA0B50" w:rsidRDefault="00F140D1" w:rsidP="00006013">
      <w:pPr>
        <w:spacing w:after="240"/>
        <w:ind w:left="720" w:hanging="720"/>
        <w:rPr>
          <w:del w:id="269" w:author="Gu, Wanjun" w:date="2024-04-03T22:59:00Z"/>
          <w:rFonts w:ascii="Arial" w:hAnsi="Arial" w:cs="Arial"/>
          <w:noProof/>
        </w:rPr>
      </w:pPr>
      <w:del w:id="270" w:author="Gu, Wanjun" w:date="2024-04-03T22:59:00Z">
        <w:r w:rsidRPr="00AA0B50" w:rsidDel="00AA0B50">
          <w:rPr>
            <w:rFonts w:ascii="Arial" w:hAnsi="Arial" w:cs="Arial"/>
            <w:noProof/>
          </w:rPr>
          <w:delText xml:space="preserve">Edwards, Todd L., and Li, Chun, “Optimized Selection of Unrelated Subjects for Whole-Genome Sequencing Studies of Rare High-Penetrance Alleles,” </w:delText>
        </w:r>
        <w:r w:rsidRPr="00AA0B50" w:rsidDel="00AA0B50">
          <w:rPr>
            <w:rFonts w:ascii="Arial" w:hAnsi="Arial" w:cs="Arial"/>
            <w:i/>
            <w:noProof/>
          </w:rPr>
          <w:delText>Genetic Epidemiology</w:delText>
        </w:r>
        <w:r w:rsidRPr="00AA0B50" w:rsidDel="00AA0B50">
          <w:rPr>
            <w:rFonts w:ascii="Arial" w:hAnsi="Arial" w:cs="Arial"/>
            <w:noProof/>
          </w:rPr>
          <w:delText>, 36/5 (2012), 472–79</w:delText>
        </w:r>
      </w:del>
    </w:p>
    <w:p w14:paraId="60B1358C" w14:textId="7F2833DE" w:rsidR="00F140D1" w:rsidRPr="00AA0B50" w:rsidDel="00AA0B50" w:rsidRDefault="00F140D1" w:rsidP="00006013">
      <w:pPr>
        <w:spacing w:after="240"/>
        <w:ind w:left="720" w:hanging="720"/>
        <w:rPr>
          <w:del w:id="271" w:author="Gu, Wanjun" w:date="2024-04-03T22:59:00Z"/>
          <w:rFonts w:ascii="Arial" w:hAnsi="Arial" w:cs="Arial"/>
          <w:noProof/>
        </w:rPr>
      </w:pPr>
      <w:del w:id="272" w:author="Gu, Wanjun" w:date="2024-04-03T22:59:00Z">
        <w:r w:rsidRPr="00AA0B50" w:rsidDel="00AA0B50">
          <w:rPr>
            <w:rFonts w:ascii="Arial" w:hAnsi="Arial" w:cs="Arial"/>
            <w:noProof/>
          </w:rPr>
          <w:delText xml:space="preserve">Feng, Rui, Leckman, James F., and Zhang, Heping, “Linkage Analysis of Ordinal Traits for Pedigree Data,” </w:delText>
        </w:r>
        <w:r w:rsidRPr="00AA0B50" w:rsidDel="00AA0B50">
          <w:rPr>
            <w:rFonts w:ascii="Arial" w:hAnsi="Arial" w:cs="Arial"/>
            <w:i/>
            <w:noProof/>
          </w:rPr>
          <w:delText>Proceedings of the National Academy of Sciences of the United States of America</w:delText>
        </w:r>
        <w:r w:rsidRPr="00AA0B50" w:rsidDel="00AA0B50">
          <w:rPr>
            <w:rFonts w:ascii="Arial" w:hAnsi="Arial" w:cs="Arial"/>
            <w:noProof/>
          </w:rPr>
          <w:delText>, 101/48 (2004), 16739–44</w:delText>
        </w:r>
      </w:del>
    </w:p>
    <w:p w14:paraId="46C2BEF9" w14:textId="6B3D749D" w:rsidR="00F140D1" w:rsidRPr="00AA0B50" w:rsidDel="00AA0B50" w:rsidRDefault="00F140D1" w:rsidP="00006013">
      <w:pPr>
        <w:spacing w:after="240"/>
        <w:ind w:left="720" w:hanging="720"/>
        <w:rPr>
          <w:del w:id="273" w:author="Gu, Wanjun" w:date="2024-04-03T22:59:00Z"/>
          <w:rFonts w:ascii="Arial" w:hAnsi="Arial" w:cs="Arial"/>
          <w:noProof/>
        </w:rPr>
      </w:pPr>
      <w:del w:id="274" w:author="Gu, Wanjun" w:date="2024-04-03T22:59:00Z">
        <w:r w:rsidRPr="00AA0B50" w:rsidDel="00AA0B50">
          <w:rPr>
            <w:rFonts w:ascii="Arial" w:hAnsi="Arial" w:cs="Arial"/>
            <w:noProof/>
          </w:rPr>
          <w:delText xml:space="preserve">Glazner, Chris, and Thompson, Elizabeth Alison, “Improving Pedigree-Based Linkage Analysis by Estimating Coancestry among Families,” </w:delText>
        </w:r>
        <w:r w:rsidRPr="00AA0B50" w:rsidDel="00AA0B50">
          <w:rPr>
            <w:rFonts w:ascii="Arial" w:hAnsi="Arial" w:cs="Arial"/>
            <w:i/>
            <w:noProof/>
          </w:rPr>
          <w:delText>Statistical Applications in Genetics and Molecular Biology</w:delText>
        </w:r>
        <w:r w:rsidRPr="00AA0B50" w:rsidDel="00AA0B50">
          <w:rPr>
            <w:rFonts w:ascii="Arial" w:hAnsi="Arial" w:cs="Arial"/>
            <w:noProof/>
          </w:rPr>
          <w:delText>, 11/2 (2012) &lt;http://dx.doi.org/10.2202/1544-6115.1718&gt;</w:delText>
        </w:r>
      </w:del>
    </w:p>
    <w:p w14:paraId="210CCA06" w14:textId="4EEE5177" w:rsidR="00F140D1" w:rsidRPr="00AA0B50" w:rsidDel="00AA0B50" w:rsidRDefault="00F140D1" w:rsidP="00006013">
      <w:pPr>
        <w:spacing w:after="240"/>
        <w:ind w:left="720" w:hanging="720"/>
        <w:rPr>
          <w:del w:id="275" w:author="Gu, Wanjun" w:date="2024-04-03T22:59:00Z"/>
          <w:rFonts w:ascii="Arial" w:hAnsi="Arial" w:cs="Arial"/>
          <w:noProof/>
        </w:rPr>
      </w:pPr>
      <w:del w:id="276" w:author="Gu, Wanjun" w:date="2024-04-03T22:59:00Z">
        <w:r w:rsidRPr="00AA0B50" w:rsidDel="00AA0B50">
          <w:rPr>
            <w:rFonts w:ascii="Arial" w:hAnsi="Arial" w:cs="Arial"/>
            <w:noProof/>
          </w:rPr>
          <w:delText xml:space="preserve">Hruby, Adela, and Hu, Frank B., “The Epidemiology of Obesity: A Big Picture,” </w:delText>
        </w:r>
        <w:r w:rsidRPr="00AA0B50" w:rsidDel="00AA0B50">
          <w:rPr>
            <w:rFonts w:ascii="Arial" w:hAnsi="Arial" w:cs="Arial"/>
            <w:i/>
            <w:noProof/>
          </w:rPr>
          <w:delText>PharmacoEconomics</w:delText>
        </w:r>
        <w:r w:rsidRPr="00AA0B50" w:rsidDel="00AA0B50">
          <w:rPr>
            <w:rFonts w:ascii="Arial" w:hAnsi="Arial" w:cs="Arial"/>
            <w:noProof/>
          </w:rPr>
          <w:delText>, 33/7 (2015), 673–89</w:delText>
        </w:r>
      </w:del>
    </w:p>
    <w:p w14:paraId="09335219" w14:textId="780DF834" w:rsidR="00F140D1" w:rsidRPr="00AA0B50" w:rsidDel="00AA0B50" w:rsidRDefault="00F140D1" w:rsidP="00006013">
      <w:pPr>
        <w:spacing w:after="240"/>
        <w:ind w:left="720" w:hanging="720"/>
        <w:rPr>
          <w:del w:id="277" w:author="Gu, Wanjun" w:date="2024-04-03T22:59:00Z"/>
          <w:rFonts w:ascii="Arial" w:hAnsi="Arial" w:cs="Arial"/>
          <w:noProof/>
        </w:rPr>
      </w:pPr>
      <w:del w:id="278" w:author="Gu, Wanjun" w:date="2024-04-03T22:59:00Z">
        <w:r w:rsidRPr="00AA0B50" w:rsidDel="00AA0B50">
          <w:rPr>
            <w:rFonts w:ascii="Arial" w:hAnsi="Arial" w:cs="Arial"/>
            <w:noProof/>
          </w:rPr>
          <w:delText xml:space="preserve">Hu, Hao, Roach, Jared C., Coon, Hilary, Guthery, Stephen L., Voelkerding, Karl V., Margraf, Rebecca L., et al., “A Unified Test of Linkage Analysis and Rare-Variant Association for Analysis of Pedigree Sequence Data,” </w:delText>
        </w:r>
        <w:r w:rsidRPr="00AA0B50" w:rsidDel="00AA0B50">
          <w:rPr>
            <w:rFonts w:ascii="Arial" w:hAnsi="Arial" w:cs="Arial"/>
            <w:i/>
            <w:noProof/>
          </w:rPr>
          <w:delText>Nature Biotechnology</w:delText>
        </w:r>
        <w:r w:rsidRPr="00AA0B50" w:rsidDel="00AA0B50">
          <w:rPr>
            <w:rFonts w:ascii="Arial" w:hAnsi="Arial" w:cs="Arial"/>
            <w:noProof/>
          </w:rPr>
          <w:delText>, 32/7 (2014), 663–69</w:delText>
        </w:r>
      </w:del>
    </w:p>
    <w:p w14:paraId="75CC2B01" w14:textId="557D919A" w:rsidR="00F140D1" w:rsidRPr="00AA0B50" w:rsidDel="00AA0B50" w:rsidRDefault="00F140D1" w:rsidP="00006013">
      <w:pPr>
        <w:spacing w:after="240"/>
        <w:ind w:left="720" w:hanging="720"/>
        <w:rPr>
          <w:del w:id="279" w:author="Gu, Wanjun" w:date="2024-04-03T22:59:00Z"/>
          <w:rFonts w:ascii="Arial" w:hAnsi="Arial" w:cs="Arial"/>
          <w:noProof/>
        </w:rPr>
      </w:pPr>
      <w:del w:id="280" w:author="Gu, Wanjun" w:date="2024-04-03T22:59:00Z">
        <w:r w:rsidRPr="00AA0B50" w:rsidDel="00AA0B50">
          <w:rPr>
            <w:rFonts w:ascii="Arial" w:hAnsi="Arial" w:cs="Arial"/>
            <w:noProof/>
          </w:rPr>
          <w:delText xml:space="preserve">de Jager, Deon, Swarts, Petrus, Harper, Cindy, and Bloomer, Paulette, “Friends and Family: A Software Program for Identification of Unrelated Individuals from Molecular Marker Data,” </w:delText>
        </w:r>
        <w:r w:rsidRPr="00AA0B50" w:rsidDel="00AA0B50">
          <w:rPr>
            <w:rFonts w:ascii="Arial" w:hAnsi="Arial" w:cs="Arial"/>
            <w:i/>
            <w:noProof/>
          </w:rPr>
          <w:delText>Molecular Ecology Resources</w:delText>
        </w:r>
        <w:r w:rsidRPr="00AA0B50" w:rsidDel="00AA0B50">
          <w:rPr>
            <w:rFonts w:ascii="Arial" w:hAnsi="Arial" w:cs="Arial"/>
            <w:noProof/>
          </w:rPr>
          <w:delText>, 17/6 (2017) &lt;https://pubmed.ncbi.nlm.nih.gov/28503747/&gt; [accessed 28 February 2024]</w:delText>
        </w:r>
      </w:del>
    </w:p>
    <w:p w14:paraId="7633BDD6" w14:textId="3DA2E718" w:rsidR="00F140D1" w:rsidRPr="00AA0B50" w:rsidDel="00AA0B50" w:rsidRDefault="00F140D1" w:rsidP="00006013">
      <w:pPr>
        <w:spacing w:after="240"/>
        <w:ind w:left="720" w:hanging="720"/>
        <w:rPr>
          <w:del w:id="281" w:author="Gu, Wanjun" w:date="2024-04-03T22:59:00Z"/>
          <w:rFonts w:ascii="Arial" w:hAnsi="Arial" w:cs="Arial"/>
          <w:noProof/>
        </w:rPr>
      </w:pPr>
      <w:del w:id="282" w:author="Gu, Wanjun" w:date="2024-04-03T22:59:00Z">
        <w:r w:rsidRPr="00AA0B50" w:rsidDel="00AA0B50">
          <w:rPr>
            <w:rFonts w:ascii="Arial" w:hAnsi="Arial" w:cs="Arial"/>
            <w:noProof/>
          </w:rPr>
          <w:delText xml:space="preserve">Manichaikul, Ani, Mychaleckyj, Josyf C., Rich, Stephen S., Daly, Kathy, Sale, Michèle, and Chen, Wei-Min, “Robust Relationship Inference in Genome-Wide Association Studies,” </w:delText>
        </w:r>
        <w:r w:rsidRPr="00AA0B50" w:rsidDel="00AA0B50">
          <w:rPr>
            <w:rFonts w:ascii="Arial" w:hAnsi="Arial" w:cs="Arial"/>
            <w:i/>
            <w:noProof/>
          </w:rPr>
          <w:delText xml:space="preserve">Bioinformatics </w:delText>
        </w:r>
        <w:r w:rsidRPr="00AA0B50" w:rsidDel="00AA0B50">
          <w:rPr>
            <w:rFonts w:ascii="Arial" w:hAnsi="Arial" w:cs="Arial"/>
            <w:noProof/>
          </w:rPr>
          <w:delText>, 26/22 (2010), 2867–73</w:delText>
        </w:r>
      </w:del>
    </w:p>
    <w:p w14:paraId="46C083F9" w14:textId="69956321" w:rsidR="00F140D1" w:rsidRPr="00AA0B50" w:rsidDel="00AA0B50" w:rsidRDefault="00F140D1" w:rsidP="00006013">
      <w:pPr>
        <w:spacing w:after="240"/>
        <w:ind w:left="720" w:hanging="720"/>
        <w:rPr>
          <w:del w:id="283" w:author="Gu, Wanjun" w:date="2024-04-03T22:59:00Z"/>
          <w:rFonts w:ascii="Arial" w:hAnsi="Arial" w:cs="Arial"/>
          <w:noProof/>
        </w:rPr>
      </w:pPr>
      <w:del w:id="284" w:author="Gu, Wanjun" w:date="2024-04-03T22:59:00Z">
        <w:r w:rsidRPr="00AA0B50" w:rsidDel="00AA0B50">
          <w:rPr>
            <w:rFonts w:ascii="Arial" w:hAnsi="Arial" w:cs="Arial"/>
            <w:noProof/>
          </w:rPr>
          <w:delText xml:space="preserve">Ong, Kanyin Liane, Stafford, Lauryn K., McLaughlin, Susan A., Boyko, Edward J., Vollset, Stein Emil, Smith, Amanda E., et al., “Global, Regional, and National Burden of Diabetes from 1990 to 2021, with Projections of Prevalence to 2050: A Systematic Analysis for the Global Burden of Disease Study 2021,” </w:delText>
        </w:r>
        <w:r w:rsidRPr="00AA0B50" w:rsidDel="00AA0B50">
          <w:rPr>
            <w:rFonts w:ascii="Arial" w:hAnsi="Arial" w:cs="Arial"/>
            <w:i/>
            <w:noProof/>
          </w:rPr>
          <w:delText>The Lancet</w:delText>
        </w:r>
        <w:r w:rsidRPr="00AA0B50" w:rsidDel="00AA0B50">
          <w:rPr>
            <w:rFonts w:ascii="Arial" w:hAnsi="Arial" w:cs="Arial"/>
            <w:noProof/>
          </w:rPr>
          <w:delText>, 402/10397 (2023), 203–34</w:delText>
        </w:r>
      </w:del>
    </w:p>
    <w:p w14:paraId="18C1CA9D" w14:textId="6A588238" w:rsidR="00F140D1" w:rsidRPr="00AA0B50" w:rsidDel="00AA0B50" w:rsidRDefault="00F140D1" w:rsidP="00006013">
      <w:pPr>
        <w:spacing w:after="240"/>
        <w:ind w:left="720" w:hanging="720"/>
        <w:rPr>
          <w:del w:id="285" w:author="Gu, Wanjun" w:date="2024-04-03T22:59:00Z"/>
          <w:rFonts w:ascii="Arial" w:hAnsi="Arial" w:cs="Arial"/>
          <w:noProof/>
        </w:rPr>
      </w:pPr>
      <w:del w:id="286" w:author="Gu, Wanjun" w:date="2024-04-03T22:59:00Z">
        <w:r w:rsidRPr="00AA0B50" w:rsidDel="00AA0B50">
          <w:rPr>
            <w:rFonts w:ascii="Arial" w:hAnsi="Arial" w:cs="Arial"/>
            <w:noProof/>
          </w:rPr>
          <w:delText xml:space="preserve">Ottman, R., “Gene-Environment Interaction: Definitions and Study Designs,” </w:delText>
        </w:r>
        <w:r w:rsidRPr="00AA0B50" w:rsidDel="00AA0B50">
          <w:rPr>
            <w:rFonts w:ascii="Arial" w:hAnsi="Arial" w:cs="Arial"/>
            <w:i/>
            <w:noProof/>
          </w:rPr>
          <w:delText>Preventive Medicine</w:delText>
        </w:r>
        <w:r w:rsidRPr="00AA0B50" w:rsidDel="00AA0B50">
          <w:rPr>
            <w:rFonts w:ascii="Arial" w:hAnsi="Arial" w:cs="Arial"/>
            <w:noProof/>
          </w:rPr>
          <w:delText>, 25/6 (1996), 764–70</w:delText>
        </w:r>
      </w:del>
    </w:p>
    <w:p w14:paraId="17B3DB03" w14:textId="04F7BC1F" w:rsidR="00F140D1" w:rsidRPr="00AA0B50" w:rsidDel="00AA0B50" w:rsidRDefault="00F140D1" w:rsidP="00006013">
      <w:pPr>
        <w:spacing w:after="240"/>
        <w:ind w:left="720" w:hanging="720"/>
        <w:rPr>
          <w:del w:id="287" w:author="Gu, Wanjun" w:date="2024-04-03T22:59:00Z"/>
          <w:rFonts w:ascii="Arial" w:hAnsi="Arial" w:cs="Arial"/>
          <w:noProof/>
        </w:rPr>
      </w:pPr>
      <w:del w:id="288" w:author="Gu, Wanjun" w:date="2024-04-03T22:59:00Z">
        <w:r w:rsidRPr="00AA0B50" w:rsidDel="00AA0B50">
          <w:rPr>
            <w:rFonts w:ascii="Arial" w:hAnsi="Arial" w:cs="Arial"/>
            <w:noProof/>
          </w:rPr>
          <w:delText xml:space="preserve">Rawla, Prashanth, Sunkara, Tagore, and Barsouk, Adam, “Epidemiology of Colorectal Cancer: Incidence, Mortality, Survival, and Risk Factors,” </w:delText>
        </w:r>
        <w:r w:rsidRPr="00AA0B50" w:rsidDel="00AA0B50">
          <w:rPr>
            <w:rFonts w:ascii="Arial" w:hAnsi="Arial" w:cs="Arial"/>
            <w:i/>
            <w:noProof/>
          </w:rPr>
          <w:delText>Przeglad Gastroenterologiczny</w:delText>
        </w:r>
        <w:r w:rsidRPr="00AA0B50" w:rsidDel="00AA0B50">
          <w:rPr>
            <w:rFonts w:ascii="Arial" w:hAnsi="Arial" w:cs="Arial"/>
            <w:noProof/>
          </w:rPr>
          <w:delText>, 14/2 (2019), 89–103</w:delText>
        </w:r>
      </w:del>
    </w:p>
    <w:p w14:paraId="2CD508F4" w14:textId="398895DC" w:rsidR="00F140D1" w:rsidRPr="00AA0B50" w:rsidDel="00AA0B50" w:rsidRDefault="00F140D1" w:rsidP="00006013">
      <w:pPr>
        <w:spacing w:after="240"/>
        <w:ind w:left="720" w:hanging="720"/>
        <w:rPr>
          <w:del w:id="289" w:author="Gu, Wanjun" w:date="2024-04-03T22:59:00Z"/>
          <w:rFonts w:ascii="Arial" w:hAnsi="Arial" w:cs="Arial"/>
          <w:noProof/>
        </w:rPr>
      </w:pPr>
      <w:del w:id="290" w:author="Gu, Wanjun" w:date="2024-04-03T22:59:00Z">
        <w:r w:rsidRPr="00AA0B50" w:rsidDel="00AA0B50">
          <w:rPr>
            <w:rFonts w:ascii="Arial" w:hAnsi="Arial" w:cs="Arial"/>
            <w:noProof/>
          </w:rPr>
          <w:delText xml:space="preserve">Spielman, R. S., McGinnis, R. E., and Ewens, W. J., “Transmission Test for Linkage Disequilibrium: The Insulin Gene Region and Insulin-Dependent Diabetes Mellitus (IDDM),” </w:delText>
        </w:r>
        <w:r w:rsidRPr="00AA0B50" w:rsidDel="00AA0B50">
          <w:rPr>
            <w:rFonts w:ascii="Arial" w:hAnsi="Arial" w:cs="Arial"/>
            <w:i/>
            <w:noProof/>
          </w:rPr>
          <w:delText>The American Journal of Human Genetics</w:delText>
        </w:r>
        <w:r w:rsidRPr="00AA0B50" w:rsidDel="00AA0B50">
          <w:rPr>
            <w:rFonts w:ascii="Arial" w:hAnsi="Arial" w:cs="Arial"/>
            <w:noProof/>
          </w:rPr>
          <w:delText>, 52/3 (1993), 506–16</w:delText>
        </w:r>
      </w:del>
    </w:p>
    <w:p w14:paraId="74E77B9F" w14:textId="6DA58FE4" w:rsidR="00F140D1" w:rsidRPr="00AA0B50" w:rsidDel="00AA0B50" w:rsidRDefault="00F140D1" w:rsidP="00006013">
      <w:pPr>
        <w:spacing w:after="240"/>
        <w:ind w:left="720" w:hanging="720"/>
        <w:rPr>
          <w:del w:id="291" w:author="Gu, Wanjun" w:date="2024-04-03T22:59:00Z"/>
          <w:rFonts w:ascii="Arial" w:hAnsi="Arial" w:cs="Arial"/>
          <w:noProof/>
        </w:rPr>
      </w:pPr>
      <w:del w:id="292" w:author="Gu, Wanjun" w:date="2024-04-03T22:59:00Z">
        <w:r w:rsidRPr="00AA0B50" w:rsidDel="00AA0B50">
          <w:rPr>
            <w:rFonts w:ascii="Arial" w:hAnsi="Arial" w:cs="Arial"/>
            <w:noProof/>
          </w:rPr>
          <w:delText xml:space="preserve">Su, Shu-Yi, Kasberger, Jay, Baranzini, Sergio, Byerley, William, Liao, Wilson, Oksenberg, Jorge, et al., “Detection of Identity by Descent Using Next-Generation Whole Genome Sequencing Data,” </w:delText>
        </w:r>
        <w:r w:rsidRPr="00AA0B50" w:rsidDel="00AA0B50">
          <w:rPr>
            <w:rFonts w:ascii="Arial" w:hAnsi="Arial" w:cs="Arial"/>
            <w:i/>
            <w:noProof/>
          </w:rPr>
          <w:delText>BMC Bioinformatics</w:delText>
        </w:r>
        <w:r w:rsidRPr="00AA0B50" w:rsidDel="00AA0B50">
          <w:rPr>
            <w:rFonts w:ascii="Arial" w:hAnsi="Arial" w:cs="Arial"/>
            <w:noProof/>
          </w:rPr>
          <w:delText>, 13 (2012), 121</w:delText>
        </w:r>
      </w:del>
    </w:p>
    <w:p w14:paraId="6664C8C2" w14:textId="55AA9096" w:rsidR="00F140D1" w:rsidRPr="00AA0B50" w:rsidDel="00AA0B50" w:rsidRDefault="00F140D1" w:rsidP="00006013">
      <w:pPr>
        <w:spacing w:after="240"/>
        <w:ind w:left="720" w:hanging="720"/>
        <w:rPr>
          <w:del w:id="293" w:author="Gu, Wanjun" w:date="2024-04-03T22:59:00Z"/>
          <w:rFonts w:ascii="Arial" w:hAnsi="Arial" w:cs="Arial"/>
          <w:noProof/>
        </w:rPr>
      </w:pPr>
      <w:del w:id="294" w:author="Gu, Wanjun" w:date="2024-04-03T22:59:00Z">
        <w:r w:rsidRPr="00AA0B50" w:rsidDel="00AA0B50">
          <w:rPr>
            <w:rFonts w:ascii="Arial" w:hAnsi="Arial" w:cs="Arial"/>
            <w:noProof/>
          </w:rPr>
          <w:delText xml:space="preserve">Talantseva, Oksana I., Romanova, Raisa S., Shurdova, Ekaterina M., Dolgorukova, Tatiana A., Sologub, Polina S., Titova, Olga S., et al., “The Global Prevalence of Autism Spectrum Disorder: A Three-Level Meta-Analysis,” </w:delText>
        </w:r>
        <w:r w:rsidRPr="00AA0B50" w:rsidDel="00AA0B50">
          <w:rPr>
            <w:rFonts w:ascii="Arial" w:hAnsi="Arial" w:cs="Arial"/>
            <w:i/>
            <w:noProof/>
          </w:rPr>
          <w:delText>Frontiers in Psychiatry / Frontiers Research Foundation</w:delText>
        </w:r>
        <w:r w:rsidRPr="00AA0B50" w:rsidDel="00AA0B50">
          <w:rPr>
            <w:rFonts w:ascii="Arial" w:hAnsi="Arial" w:cs="Arial"/>
            <w:noProof/>
          </w:rPr>
          <w:delText>, 14 (2023), 1071181</w:delText>
        </w:r>
      </w:del>
    </w:p>
    <w:p w14:paraId="046988BA" w14:textId="1FA58568" w:rsidR="00F140D1" w:rsidRPr="00AA0B50" w:rsidDel="00AA0B50" w:rsidRDefault="00F140D1" w:rsidP="00006013">
      <w:pPr>
        <w:spacing w:after="240"/>
        <w:ind w:left="720" w:hanging="720"/>
        <w:rPr>
          <w:del w:id="295" w:author="Gu, Wanjun" w:date="2024-04-03T22:59:00Z"/>
          <w:rFonts w:ascii="Arial" w:hAnsi="Arial" w:cs="Arial"/>
          <w:noProof/>
        </w:rPr>
      </w:pPr>
      <w:del w:id="296" w:author="Gu, Wanjun" w:date="2024-04-03T22:59:00Z">
        <w:r w:rsidRPr="00AA0B50" w:rsidDel="00AA0B50">
          <w:rPr>
            <w:rFonts w:ascii="Arial" w:hAnsi="Arial" w:cs="Arial"/>
            <w:noProof/>
          </w:rPr>
          <w:delText xml:space="preserve">Taliun, Daniel, Harris, Daniel N., Kessler, Michael D., Carlson, Jedidiah, Szpiech, Zachary A., Torres, Raul, et al., “Sequencing of 53,831 Diverse Genomes from the NHLBI TOPMed Program,” </w:delText>
        </w:r>
        <w:r w:rsidRPr="00AA0B50" w:rsidDel="00AA0B50">
          <w:rPr>
            <w:rFonts w:ascii="Arial" w:hAnsi="Arial" w:cs="Arial"/>
            <w:i/>
            <w:noProof/>
          </w:rPr>
          <w:delText>Nature</w:delText>
        </w:r>
        <w:r w:rsidRPr="00AA0B50" w:rsidDel="00AA0B50">
          <w:rPr>
            <w:rFonts w:ascii="Arial" w:hAnsi="Arial" w:cs="Arial"/>
            <w:noProof/>
          </w:rPr>
          <w:delText>, 590/7845 (2021), 290–99</w:delText>
        </w:r>
      </w:del>
    </w:p>
    <w:p w14:paraId="5B4CF069" w14:textId="290DAB92" w:rsidR="00F140D1" w:rsidRPr="00AA0B50" w:rsidDel="00AA0B50" w:rsidRDefault="00F140D1" w:rsidP="00006013">
      <w:pPr>
        <w:spacing w:after="240"/>
        <w:ind w:left="720" w:hanging="720"/>
        <w:rPr>
          <w:del w:id="297" w:author="Gu, Wanjun" w:date="2024-04-03T22:59:00Z"/>
          <w:rFonts w:ascii="Arial" w:hAnsi="Arial" w:cs="Arial"/>
          <w:noProof/>
        </w:rPr>
      </w:pPr>
      <w:del w:id="298" w:author="Gu, Wanjun" w:date="2024-04-03T22:59:00Z">
        <w:r w:rsidRPr="00AA0B50" w:rsidDel="00AA0B50">
          <w:rPr>
            <w:rFonts w:ascii="Arial" w:hAnsi="Arial" w:cs="Arial"/>
            <w:noProof/>
          </w:rPr>
          <w:delText xml:space="preserve">Tian, Jingru, Zhang, Dingyao, Yao, Xu, Huang, Yaqing, and Lu, Qianjin, “Global Epidemiology of Systemic Lupus Erythematosus: A Comprehensive Systematic Analysis and Modelling Study,” </w:delText>
        </w:r>
        <w:r w:rsidRPr="00AA0B50" w:rsidDel="00AA0B50">
          <w:rPr>
            <w:rFonts w:ascii="Arial" w:hAnsi="Arial" w:cs="Arial"/>
            <w:i/>
            <w:noProof/>
          </w:rPr>
          <w:delText>Annals of the Rheumatic Diseases</w:delText>
        </w:r>
        <w:r w:rsidRPr="00AA0B50" w:rsidDel="00AA0B50">
          <w:rPr>
            <w:rFonts w:ascii="Arial" w:hAnsi="Arial" w:cs="Arial"/>
            <w:noProof/>
          </w:rPr>
          <w:delText>, 82/3 (2023), 351–56</w:delText>
        </w:r>
      </w:del>
    </w:p>
    <w:p w14:paraId="7DCE5E50" w14:textId="5998E0C8" w:rsidR="00F140D1" w:rsidRPr="00AA0B50" w:rsidDel="00AA0B50" w:rsidRDefault="00F140D1" w:rsidP="00006013">
      <w:pPr>
        <w:spacing w:after="240"/>
        <w:ind w:left="720" w:hanging="720"/>
        <w:rPr>
          <w:del w:id="299" w:author="Gu, Wanjun" w:date="2024-04-03T22:59:00Z"/>
          <w:rFonts w:ascii="Arial" w:hAnsi="Arial" w:cs="Arial"/>
          <w:noProof/>
        </w:rPr>
      </w:pPr>
      <w:del w:id="300" w:author="Gu, Wanjun" w:date="2024-04-03T22:59:00Z">
        <w:r w:rsidRPr="00AA0B50" w:rsidDel="00AA0B50">
          <w:rPr>
            <w:rFonts w:ascii="Arial" w:hAnsi="Arial" w:cs="Arial"/>
            <w:noProof/>
          </w:rPr>
          <w:delText xml:space="preserve">Tönnies, Thaddäus, Kahl, Sabine, and Kuss, Oliver, “Collider Bias in Observational Studies,” </w:delText>
        </w:r>
        <w:r w:rsidRPr="00AA0B50" w:rsidDel="00AA0B50">
          <w:rPr>
            <w:rFonts w:ascii="Arial" w:hAnsi="Arial" w:cs="Arial"/>
            <w:i/>
            <w:noProof/>
          </w:rPr>
          <w:delText>Deutsches Arzteblatt International</w:delText>
        </w:r>
        <w:r w:rsidRPr="00AA0B50" w:rsidDel="00AA0B50">
          <w:rPr>
            <w:rFonts w:ascii="Arial" w:hAnsi="Arial" w:cs="Arial"/>
            <w:noProof/>
          </w:rPr>
          <w:delText>, 119/7 (2022), 107–22</w:delText>
        </w:r>
      </w:del>
    </w:p>
    <w:p w14:paraId="6019090E" w14:textId="04C75ACD" w:rsidR="00F140D1" w:rsidRPr="00AA0B50" w:rsidDel="00AA0B50" w:rsidRDefault="00F140D1" w:rsidP="00006013">
      <w:pPr>
        <w:spacing w:after="240"/>
        <w:ind w:left="720" w:hanging="720"/>
        <w:rPr>
          <w:del w:id="301" w:author="Gu, Wanjun" w:date="2024-04-03T22:59:00Z"/>
          <w:rFonts w:ascii="Arial" w:hAnsi="Arial" w:cs="Arial"/>
          <w:noProof/>
        </w:rPr>
      </w:pPr>
      <w:del w:id="302" w:author="Gu, Wanjun" w:date="2024-04-03T22:59:00Z">
        <w:r w:rsidRPr="00AA0B50" w:rsidDel="00AA0B50">
          <w:rPr>
            <w:rFonts w:ascii="Arial" w:hAnsi="Arial" w:cs="Arial"/>
            <w:noProof/>
          </w:rPr>
          <w:delText xml:space="preserve">Uffelmann, Emil, Huang, Qin Qin, Munung, Nchangwi Syntia, de Vries, Jantina, Okada, Yukinori, Martin, Alicia R., et al., “Genome-Wide Association Studies,” </w:delText>
        </w:r>
        <w:r w:rsidRPr="00AA0B50" w:rsidDel="00AA0B50">
          <w:rPr>
            <w:rFonts w:ascii="Arial" w:hAnsi="Arial" w:cs="Arial"/>
            <w:i/>
            <w:noProof/>
          </w:rPr>
          <w:delText>Nature Reviews Methods Primers</w:delText>
        </w:r>
        <w:r w:rsidRPr="00AA0B50" w:rsidDel="00AA0B50">
          <w:rPr>
            <w:rFonts w:ascii="Arial" w:hAnsi="Arial" w:cs="Arial"/>
            <w:noProof/>
          </w:rPr>
          <w:delText>, 1/1 (2021), 1–21</w:delText>
        </w:r>
      </w:del>
    </w:p>
    <w:p w14:paraId="4EAC0733" w14:textId="34928CA2" w:rsidR="00F140D1" w:rsidRPr="00AA0B50" w:rsidDel="00AA0B50" w:rsidRDefault="00F140D1" w:rsidP="00006013">
      <w:pPr>
        <w:spacing w:after="240"/>
        <w:ind w:left="720" w:hanging="720"/>
        <w:rPr>
          <w:del w:id="303" w:author="Gu, Wanjun" w:date="2024-04-03T22:59:00Z"/>
          <w:rFonts w:ascii="Arial" w:hAnsi="Arial" w:cs="Arial"/>
          <w:noProof/>
        </w:rPr>
      </w:pPr>
      <w:del w:id="304" w:author="Gu, Wanjun" w:date="2024-04-03T22:59:00Z">
        <w:r w:rsidRPr="00AA0B50" w:rsidDel="00AA0B50">
          <w:rPr>
            <w:rFonts w:ascii="Arial" w:hAnsi="Arial" w:cs="Arial"/>
            <w:noProof/>
          </w:rPr>
          <w:delText xml:space="preserve">Virolainen, Samuel J., VonHandorf, Andrew, Viel, Kenyatta C. M. F., Weirauch, Matthew T., and Kottyan, Leah C., “Gene-Environment Interactions and Their Impact on Human Health,” </w:delText>
        </w:r>
        <w:r w:rsidRPr="00AA0B50" w:rsidDel="00AA0B50">
          <w:rPr>
            <w:rFonts w:ascii="Arial" w:hAnsi="Arial" w:cs="Arial"/>
            <w:i/>
            <w:noProof/>
          </w:rPr>
          <w:delText>Genes and Immunity</w:delText>
        </w:r>
        <w:r w:rsidRPr="00AA0B50" w:rsidDel="00AA0B50">
          <w:rPr>
            <w:rFonts w:ascii="Arial" w:hAnsi="Arial" w:cs="Arial"/>
            <w:noProof/>
          </w:rPr>
          <w:delText>, 24/1 (2023), 1–11</w:delText>
        </w:r>
      </w:del>
    </w:p>
    <w:p w14:paraId="29AD937E" w14:textId="6A1C1E88" w:rsidR="00F140D1" w:rsidRPr="00AA0B50" w:rsidDel="00AA0B50" w:rsidRDefault="00F140D1" w:rsidP="00006013">
      <w:pPr>
        <w:spacing w:after="240"/>
        <w:ind w:left="720" w:hanging="720"/>
        <w:rPr>
          <w:del w:id="305" w:author="Gu, Wanjun" w:date="2024-04-03T22:59:00Z"/>
          <w:rFonts w:ascii="Arial" w:hAnsi="Arial" w:cs="Arial"/>
          <w:noProof/>
        </w:rPr>
      </w:pPr>
      <w:del w:id="306" w:author="Gu, Wanjun" w:date="2024-04-03T22:59:00Z">
        <w:r w:rsidRPr="00AA0B50" w:rsidDel="00AA0B50">
          <w:rPr>
            <w:rFonts w:ascii="Arial" w:hAnsi="Arial" w:cs="Arial"/>
            <w:noProof/>
          </w:rPr>
          <w:delText xml:space="preserve">Voight, Benjamin F., and Pritchard, Jonathan K., “Confounding from Cryptic Relatedness in Case-Control Association Studies,” </w:delText>
        </w:r>
        <w:r w:rsidRPr="00AA0B50" w:rsidDel="00AA0B50">
          <w:rPr>
            <w:rFonts w:ascii="Arial" w:hAnsi="Arial" w:cs="Arial"/>
            <w:i/>
            <w:noProof/>
          </w:rPr>
          <w:delText>PLoS Genetics</w:delText>
        </w:r>
        <w:r w:rsidRPr="00AA0B50" w:rsidDel="00AA0B50">
          <w:rPr>
            <w:rFonts w:ascii="Arial" w:hAnsi="Arial" w:cs="Arial"/>
            <w:noProof/>
          </w:rPr>
          <w:delText>, 1/3 (2005), e32</w:delText>
        </w:r>
      </w:del>
    </w:p>
    <w:p w14:paraId="6BC64D0C" w14:textId="275549BC" w:rsidR="00F140D1" w:rsidRPr="00AA0B50" w:rsidDel="00AA0B50" w:rsidRDefault="00F140D1" w:rsidP="00006013">
      <w:pPr>
        <w:spacing w:after="240"/>
        <w:ind w:left="720" w:hanging="720"/>
        <w:rPr>
          <w:del w:id="307" w:author="Gu, Wanjun" w:date="2024-04-03T22:59:00Z"/>
          <w:rFonts w:ascii="Arial" w:hAnsi="Arial" w:cs="Arial"/>
          <w:noProof/>
        </w:rPr>
      </w:pPr>
      <w:del w:id="308" w:author="Gu, Wanjun" w:date="2024-04-03T22:59:00Z">
        <w:r w:rsidRPr="00AA0B50" w:rsidDel="00AA0B50">
          <w:rPr>
            <w:rFonts w:ascii="Arial" w:hAnsi="Arial" w:cs="Arial"/>
            <w:noProof/>
          </w:rPr>
          <w:delText xml:space="preserve">Winkler, Thomas W., Justice, Anne E., Cupples, L. Adrienne, Kronenberg, Florian, Kutalik, Zoltán, Heid, Iris M., et al., “Approaches to Detect Genetic Effects That Differ between Two Strata in Genome-Wide Meta-Analyses: Recommendations Based on a Systematic Evaluation,” </w:delText>
        </w:r>
        <w:r w:rsidRPr="00AA0B50" w:rsidDel="00AA0B50">
          <w:rPr>
            <w:rFonts w:ascii="Arial" w:hAnsi="Arial" w:cs="Arial"/>
            <w:i/>
            <w:noProof/>
          </w:rPr>
          <w:delText>PloS One</w:delText>
        </w:r>
        <w:r w:rsidRPr="00AA0B50" w:rsidDel="00AA0B50">
          <w:rPr>
            <w:rFonts w:ascii="Arial" w:hAnsi="Arial" w:cs="Arial"/>
            <w:noProof/>
          </w:rPr>
          <w:delText>, 12/7 (2017), e0181038</w:delText>
        </w:r>
      </w:del>
    </w:p>
    <w:p w14:paraId="16F10961" w14:textId="60525A41" w:rsidR="00F140D1" w:rsidRPr="00AA0B50" w:rsidDel="00AA0B50" w:rsidRDefault="00F140D1" w:rsidP="00006013">
      <w:pPr>
        <w:spacing w:after="240"/>
        <w:ind w:left="720" w:hanging="720"/>
        <w:rPr>
          <w:del w:id="309" w:author="Gu, Wanjun" w:date="2024-04-03T22:59:00Z"/>
          <w:rFonts w:ascii="Arial" w:hAnsi="Arial" w:cs="Arial"/>
          <w:noProof/>
        </w:rPr>
      </w:pPr>
      <w:del w:id="310" w:author="Gu, Wanjun" w:date="2024-04-03T22:59:00Z">
        <w:r w:rsidRPr="00AA0B50" w:rsidDel="00AA0B50">
          <w:rPr>
            <w:rFonts w:ascii="Arial" w:hAnsi="Arial" w:cs="Arial"/>
            <w:noProof/>
          </w:rPr>
          <w:delText xml:space="preserve">Yan, Ping, Qi, Feng, Bian, Lanzheng, Xu, Yajuan, Zhou, Jing, Hu, Jiajie, et al., “Comparison of Incidence and Outcomes of Neuroblastoma in Children, Adolescents, and Adults in the United States: A Surveillance, Epidemiology, and End Results (SEER) Program Population Study,” </w:delText>
        </w:r>
        <w:r w:rsidRPr="00AA0B50" w:rsidDel="00AA0B50">
          <w:rPr>
            <w:rFonts w:ascii="Arial" w:hAnsi="Arial" w:cs="Arial"/>
            <w:i/>
            <w:noProof/>
          </w:rPr>
          <w:delText>Medical Science Monitor: International Medical Journal of Experimental and Clinical Research</w:delText>
        </w:r>
        <w:r w:rsidRPr="00AA0B50" w:rsidDel="00AA0B50">
          <w:rPr>
            <w:rFonts w:ascii="Arial" w:hAnsi="Arial" w:cs="Arial"/>
            <w:noProof/>
          </w:rPr>
          <w:delText>, 26 (2020), e927218</w:delText>
        </w:r>
      </w:del>
    </w:p>
    <w:p w14:paraId="78133E0B" w14:textId="4892E76F" w:rsidR="00036F32" w:rsidRPr="00AA0B50" w:rsidRDefault="00F140D1" w:rsidP="00006013">
      <w:pPr>
        <w:spacing w:after="240"/>
        <w:ind w:left="720" w:hanging="720"/>
        <w:rPr>
          <w:rFonts w:ascii="Arial" w:hAnsi="Arial" w:cs="Arial"/>
        </w:rPr>
      </w:pPr>
      <w:del w:id="311" w:author="Gu, Wanjun" w:date="2024-04-03T22:59:00Z">
        <w:r w:rsidRPr="00AA0B50" w:rsidDel="00AA0B50">
          <w:rPr>
            <w:rFonts w:ascii="Arial" w:hAnsi="Arial" w:cs="Arial"/>
            <w:noProof/>
          </w:rPr>
          <w:delText xml:space="preserve">Zeng, Z. B., “Precision Mapping of Quantitative Trait Loci,” </w:delText>
        </w:r>
        <w:r w:rsidRPr="00AA0B50" w:rsidDel="00AA0B50">
          <w:rPr>
            <w:rFonts w:ascii="Arial" w:hAnsi="Arial" w:cs="Arial"/>
            <w:i/>
            <w:noProof/>
          </w:rPr>
          <w:delText>Genetics</w:delText>
        </w:r>
        <w:r w:rsidRPr="00AA0B50" w:rsidDel="00AA0B50">
          <w:rPr>
            <w:rFonts w:ascii="Arial" w:hAnsi="Arial" w:cs="Arial"/>
            <w:noProof/>
          </w:rPr>
          <w:delText>, 136/4 (1994), 1457–68</w:delText>
        </w:r>
      </w:del>
      <w:r w:rsidR="00036F32" w:rsidRPr="00AA0B50">
        <w:rPr>
          <w:rFonts w:ascii="Arial" w:hAnsi="Arial" w:cs="Arial"/>
        </w:rPr>
        <w:fldChar w:fldCharType="end"/>
      </w:r>
    </w:p>
    <w:sectPr w:rsidR="00036F32" w:rsidRPr="00AA0B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 Salem" w:date="2024-03-18T21:12:00Z" w:initials="RS">
    <w:p w14:paraId="01191BE0" w14:textId="77777777" w:rsidR="00A81B67" w:rsidRDefault="000B1738" w:rsidP="00A81B67">
      <w:pPr>
        <w:pStyle w:val="CommentText"/>
      </w:pPr>
      <w:r>
        <w:rPr>
          <w:rStyle w:val="CommentReference"/>
        </w:rPr>
        <w:annotationRef/>
      </w:r>
      <w:r w:rsidR="00A81B67">
        <w:t>Add a sentence or two noting KDPS accommodates:</w:t>
      </w:r>
    </w:p>
    <w:p w14:paraId="3B4F00BF" w14:textId="77777777" w:rsidR="00A81B67" w:rsidRDefault="00A81B67" w:rsidP="00A81B67">
      <w:pPr>
        <w:pStyle w:val="CommentText"/>
      </w:pPr>
      <w:r>
        <w:t xml:space="preserve">- broad phenotypes (binary, ordinal, quantitative, etc) </w:t>
      </w:r>
    </w:p>
    <w:p w14:paraId="60DC64D8" w14:textId="77777777" w:rsidR="00A81B67" w:rsidRDefault="00A81B67" w:rsidP="00A81B67">
      <w:pPr>
        <w:pStyle w:val="CommentText"/>
      </w:pPr>
      <w:r>
        <w:t>-can be fine tuned to prioritize phenotypes or sample size (fuzziness score)</w:t>
      </w:r>
    </w:p>
    <w:p w14:paraId="7F42E0A6" w14:textId="77777777" w:rsidR="00A81B67" w:rsidRDefault="00A81B67" w:rsidP="00A81B67">
      <w:pPr>
        <w:pStyle w:val="CommentText"/>
      </w:pPr>
      <w:r>
        <w:t>-accepts users specified relatedness criteria</w:t>
      </w:r>
    </w:p>
  </w:comment>
  <w:comment w:id="1" w:author="Gu, Wanjun" w:date="2024-03-19T12:38:00Z" w:initials="WG">
    <w:p w14:paraId="6B2DB153" w14:textId="77777777" w:rsidR="00671578" w:rsidRDefault="00671578" w:rsidP="00671578">
      <w:r>
        <w:rPr>
          <w:rStyle w:val="CommentReference"/>
        </w:rPr>
        <w:annotationRef/>
      </w:r>
      <w:r>
        <w:rPr>
          <w:color w:val="000000"/>
          <w:sz w:val="20"/>
          <w:szCs w:val="20"/>
        </w:rPr>
        <w:t>Edited</w:t>
      </w:r>
    </w:p>
  </w:comment>
  <w:comment w:id="4" w:author="R Salem" w:date="2024-03-18T20:45:00Z" w:initials="RS">
    <w:p w14:paraId="5DD4CA4D" w14:textId="58B00705" w:rsidR="003511B2" w:rsidRDefault="003511B2" w:rsidP="003511B2">
      <w:pPr>
        <w:pStyle w:val="CommentText"/>
      </w:pPr>
      <w:r>
        <w:rPr>
          <w:rStyle w:val="CommentReference"/>
        </w:rPr>
        <w:annotationRef/>
      </w:r>
      <w:r>
        <w:t>Not sure if I love this - want something with more pazaz (last sentence should leave reader excited/interested)</w:t>
      </w:r>
    </w:p>
  </w:comment>
  <w:comment w:id="5" w:author="Gu, Wanjun" w:date="2024-03-19T12:34:00Z" w:initials="WG">
    <w:p w14:paraId="26A493AC" w14:textId="77777777" w:rsidR="00671578" w:rsidRDefault="00671578" w:rsidP="00671578">
      <w:r>
        <w:rPr>
          <w:rStyle w:val="CommentReference"/>
        </w:rPr>
        <w:annotationRef/>
      </w:r>
      <w:r>
        <w:rPr>
          <w:color w:val="000000"/>
          <w:sz w:val="20"/>
          <w:szCs w:val="20"/>
        </w:rPr>
        <w:t>Perhaps the word nuanced has a negative connotation? how would you suggest we edit the final sentence in the abstract?</w:t>
      </w:r>
    </w:p>
  </w:comment>
  <w:comment w:id="8" w:author="R Salem" w:date="2024-02-27T22:10:00Z" w:initials="RS">
    <w:p w14:paraId="6F556D01" w14:textId="07BAF8A2" w:rsidR="00892E79" w:rsidRDefault="00892E79" w:rsidP="00892E79">
      <w:pPr>
        <w:pStyle w:val="CommentText"/>
      </w:pPr>
      <w:r>
        <w:rPr>
          <w:rStyle w:val="CommentReference"/>
        </w:rPr>
        <w:annotationRef/>
      </w:r>
      <w:r>
        <w:t>Genomics tools (broadly):</w:t>
      </w:r>
    </w:p>
    <w:p w14:paraId="3B43C4BC" w14:textId="77777777" w:rsidR="00892E79" w:rsidRDefault="00892E79" w:rsidP="00892E79">
      <w:pPr>
        <w:pStyle w:val="CommentText"/>
      </w:pPr>
      <w:r>
        <w:t>-linkage</w:t>
      </w:r>
    </w:p>
    <w:p w14:paraId="31DF466D" w14:textId="77777777" w:rsidR="00892E79" w:rsidRDefault="00892E79" w:rsidP="00892E79">
      <w:pPr>
        <w:pStyle w:val="CommentText"/>
      </w:pPr>
      <w:r>
        <w:t>-TDT</w:t>
      </w:r>
    </w:p>
    <w:p w14:paraId="5D9D8D2D" w14:textId="77777777" w:rsidR="00892E79" w:rsidRDefault="00892E79" w:rsidP="00892E79">
      <w:pPr>
        <w:pStyle w:val="CommentText"/>
      </w:pPr>
      <w:r>
        <w:t>-association (GWAS and WGS)</w:t>
      </w:r>
    </w:p>
    <w:p w14:paraId="003DDF6D" w14:textId="77777777" w:rsidR="00892E79" w:rsidRDefault="00892E79" w:rsidP="00892E79">
      <w:pPr>
        <w:pStyle w:val="CommentText"/>
      </w:pPr>
      <w:r>
        <w:t xml:space="preserve">-heritability calculation </w:t>
      </w:r>
    </w:p>
    <w:p w14:paraId="60B11789" w14:textId="77777777" w:rsidR="00892E79" w:rsidRDefault="00892E79" w:rsidP="00892E79">
      <w:pPr>
        <w:pStyle w:val="CommentText"/>
      </w:pPr>
      <w:r>
        <w:t>-GxE</w:t>
      </w:r>
    </w:p>
    <w:p w14:paraId="04E0D2CB" w14:textId="77777777" w:rsidR="00892E79" w:rsidRDefault="00892E79" w:rsidP="00892E79">
      <w:pPr>
        <w:pStyle w:val="CommentText"/>
      </w:pPr>
      <w:r>
        <w:t xml:space="preserve">-pleiotropy </w:t>
      </w:r>
    </w:p>
    <w:p w14:paraId="27F99D1D" w14:textId="77777777" w:rsidR="00892E79" w:rsidRDefault="00892E79" w:rsidP="00892E79">
      <w:pPr>
        <w:pStyle w:val="CommentText"/>
      </w:pPr>
      <w:r>
        <w:t>-selection scans</w:t>
      </w:r>
    </w:p>
  </w:comment>
  <w:comment w:id="10" w:author="R Salem" w:date="2024-02-27T15:30:00Z" w:initials="RS">
    <w:p w14:paraId="15F0B4FA" w14:textId="5D7E262A" w:rsidR="00CE7187" w:rsidRDefault="00CE7187" w:rsidP="00CE7187">
      <w:pPr>
        <w:pStyle w:val="CommentText"/>
      </w:pPr>
      <w:r>
        <w:rPr>
          <w:rStyle w:val="CommentReference"/>
        </w:rPr>
        <w:annotationRef/>
      </w:r>
      <w:r>
        <w:t>Suggest limiting to 1 reference per citation</w:t>
      </w:r>
    </w:p>
  </w:comment>
  <w:comment w:id="12" w:author="R Salem" w:date="2024-02-27T22:10:00Z" w:initials="RS">
    <w:p w14:paraId="576F58AF" w14:textId="77777777" w:rsidR="00892E79" w:rsidRDefault="00892E79" w:rsidP="00892E79">
      <w:pPr>
        <w:pStyle w:val="CommentText"/>
      </w:pPr>
      <w:r>
        <w:rPr>
          <w:rStyle w:val="CommentReference"/>
        </w:rPr>
        <w:annotationRef/>
      </w:r>
      <w:r>
        <w:t>Not sure what you mean by this?</w:t>
      </w:r>
    </w:p>
  </w:comment>
  <w:comment w:id="13" w:author="Gu, Wanjun" w:date="2024-02-28T14:41:00Z" w:initials="WG">
    <w:p w14:paraId="2ED18D5D" w14:textId="77777777" w:rsidR="00AF53DC" w:rsidRDefault="00AF53DC" w:rsidP="00AF53DC">
      <w:r>
        <w:rPr>
          <w:rStyle w:val="CommentReference"/>
        </w:rPr>
        <w:annotationRef/>
      </w:r>
      <w:r>
        <w:rPr>
          <w:color w:val="000000"/>
          <w:sz w:val="20"/>
          <w:szCs w:val="20"/>
        </w:rPr>
        <w:t>I was referring to an esoteric family genetics method - changed to pleiotropy analysis instead.</w:t>
      </w:r>
    </w:p>
  </w:comment>
  <w:comment w:id="16" w:author="R Salem" w:date="2024-02-27T15:30:00Z" w:initials="RS">
    <w:p w14:paraId="0ED47D5C" w14:textId="06F6F2B2" w:rsidR="00F75371" w:rsidRDefault="00CE7187" w:rsidP="00F75371">
      <w:pPr>
        <w:pStyle w:val="CommentText"/>
      </w:pPr>
      <w:r>
        <w:rPr>
          <w:rStyle w:val="CommentReference"/>
        </w:rPr>
        <w:annotationRef/>
      </w:r>
      <w:r w:rsidR="00F75371">
        <w:t>Best to cite primary paper (for TDT method)</w:t>
      </w:r>
    </w:p>
    <w:p w14:paraId="27040492" w14:textId="77777777" w:rsidR="00F75371" w:rsidRDefault="00000000" w:rsidP="00F75371">
      <w:pPr>
        <w:pStyle w:val="CommentText"/>
      </w:pPr>
      <w:hyperlink r:id="rId1" w:history="1">
        <w:r w:rsidR="00F75371" w:rsidRPr="00514EB2">
          <w:rPr>
            <w:rStyle w:val="Hyperlink"/>
          </w:rPr>
          <w:t>https://pubmed.ncbi.nlm.nih.gov/8447318/</w:t>
        </w:r>
      </w:hyperlink>
    </w:p>
  </w:comment>
  <w:comment w:id="17" w:author="R Salem" w:date="2024-02-27T22:14:00Z" w:initials="RS">
    <w:p w14:paraId="4E9B1841" w14:textId="77777777" w:rsidR="00111995" w:rsidRDefault="00111995" w:rsidP="00111995">
      <w:pPr>
        <w:pStyle w:val="CommentText"/>
      </w:pPr>
      <w:r>
        <w:rPr>
          <w:rStyle w:val="CommentReference"/>
        </w:rPr>
        <w:annotationRef/>
      </w:r>
      <w:r>
        <w:t>Suggest revising for clarity - basically, want to note that some methods leverage relatedness, but other required unrelated sample</w:t>
      </w:r>
    </w:p>
    <w:p w14:paraId="2EFE5F4D" w14:textId="77777777" w:rsidR="00111995" w:rsidRDefault="00111995" w:rsidP="00111995">
      <w:pPr>
        <w:pStyle w:val="CommentText"/>
      </w:pPr>
    </w:p>
    <w:p w14:paraId="6F9ADB7F" w14:textId="77777777" w:rsidR="00111995" w:rsidRDefault="00111995" w:rsidP="00111995">
      <w:pPr>
        <w:pStyle w:val="CommentText"/>
      </w:pPr>
      <w:r>
        <w:t>Until recently, most common and rare association analysis required (including gene-burden testing) required unrelated samples - SAIGE, REGENIE, EMMA, etc. now allow use of related subjects in standard analyses through use of LMM and GLMM</w:t>
      </w:r>
    </w:p>
    <w:p w14:paraId="22E37EC4" w14:textId="77777777" w:rsidR="00111995" w:rsidRDefault="00111995" w:rsidP="00111995">
      <w:pPr>
        <w:pStyle w:val="CommentText"/>
      </w:pPr>
    </w:p>
    <w:p w14:paraId="0C82E0C6" w14:textId="77777777" w:rsidR="00111995" w:rsidRDefault="00111995" w:rsidP="00111995">
      <w:pPr>
        <w:pStyle w:val="CommentText"/>
      </w:pPr>
      <w:r>
        <w:t>However, related subjects may be problematic for other methods:</w:t>
      </w:r>
    </w:p>
    <w:p w14:paraId="13F5CEEB" w14:textId="77777777" w:rsidR="00111995" w:rsidRDefault="00111995" w:rsidP="00111995">
      <w:pPr>
        <w:pStyle w:val="CommentText"/>
      </w:pPr>
      <w:r>
        <w:t>GxE</w:t>
      </w:r>
    </w:p>
    <w:p w14:paraId="580FCFAE" w14:textId="77777777" w:rsidR="00111995" w:rsidRDefault="00111995" w:rsidP="00111995">
      <w:pPr>
        <w:pStyle w:val="CommentText"/>
      </w:pPr>
      <w:r>
        <w:t>Pleiotropy</w:t>
      </w:r>
    </w:p>
    <w:p w14:paraId="719F3CE5" w14:textId="77777777" w:rsidR="00111995" w:rsidRDefault="00111995" w:rsidP="00111995">
      <w:pPr>
        <w:pStyle w:val="CommentText"/>
      </w:pPr>
      <w:r>
        <w:t>Selection Scans</w:t>
      </w:r>
    </w:p>
    <w:p w14:paraId="04F0129C" w14:textId="77777777" w:rsidR="00111995" w:rsidRDefault="00111995" w:rsidP="00111995">
      <w:pPr>
        <w:pStyle w:val="CommentText"/>
      </w:pPr>
      <w:r>
        <w:t>Admixture mapping (not sure where this stands)</w:t>
      </w:r>
    </w:p>
    <w:p w14:paraId="09069011" w14:textId="77777777" w:rsidR="00111995" w:rsidRDefault="00111995" w:rsidP="00111995">
      <w:pPr>
        <w:pStyle w:val="CommentText"/>
      </w:pPr>
      <w:r>
        <w:t>Etc</w:t>
      </w:r>
    </w:p>
    <w:p w14:paraId="5BD181CA" w14:textId="77777777" w:rsidR="00111995" w:rsidRDefault="00111995" w:rsidP="00111995">
      <w:pPr>
        <w:pStyle w:val="CommentText"/>
      </w:pPr>
    </w:p>
    <w:p w14:paraId="61B5835F" w14:textId="77777777" w:rsidR="00111995" w:rsidRDefault="00111995" w:rsidP="00111995">
      <w:pPr>
        <w:pStyle w:val="CommentText"/>
      </w:pPr>
      <w:r>
        <w:t>Use of an unrelated set also very important for QC and allele frequency estimation</w:t>
      </w:r>
    </w:p>
  </w:comment>
  <w:comment w:id="20" w:author="R Salem" w:date="2024-02-27T22:15:00Z" w:initials="RS">
    <w:p w14:paraId="228FEA9F" w14:textId="77777777" w:rsidR="003511B2" w:rsidRDefault="003511B2" w:rsidP="003511B2">
      <w:pPr>
        <w:pStyle w:val="CommentText"/>
      </w:pPr>
      <w:r>
        <w:rPr>
          <w:rStyle w:val="CommentReference"/>
        </w:rPr>
        <w:annotationRef/>
      </w:r>
      <w:r>
        <w:t>Relatedness is not an error in terms of confounding or bias, rather it cause results to be more significant (inflated) test statistics</w:t>
      </w:r>
    </w:p>
  </w:comment>
  <w:comment w:id="22" w:author="R Salem" w:date="2024-02-27T22:27:00Z" w:initials="RS">
    <w:p w14:paraId="1C976FB2" w14:textId="4A1E7E26" w:rsidR="00177704" w:rsidRDefault="00C04353" w:rsidP="00177704">
      <w:pPr>
        <w:pStyle w:val="CommentText"/>
      </w:pPr>
      <w:r>
        <w:rPr>
          <w:rStyle w:val="CommentReference"/>
        </w:rPr>
        <w:annotationRef/>
      </w:r>
      <w:r w:rsidR="00177704">
        <w:t>Additional methods to generate unrelated samples - we many want to note:</w:t>
      </w:r>
    </w:p>
    <w:p w14:paraId="78A4B2B0" w14:textId="77777777" w:rsidR="00177704" w:rsidRDefault="00177704" w:rsidP="00177704">
      <w:pPr>
        <w:pStyle w:val="CommentText"/>
      </w:pPr>
    </w:p>
    <w:p w14:paraId="6167FE86" w14:textId="77777777" w:rsidR="00177704" w:rsidRDefault="00000000" w:rsidP="00177704">
      <w:pPr>
        <w:pStyle w:val="CommentText"/>
      </w:pPr>
      <w:hyperlink r:id="rId2" w:history="1">
        <w:r w:rsidR="00177704" w:rsidRPr="00BE12E1">
          <w:rPr>
            <w:rStyle w:val="Hyperlink"/>
          </w:rPr>
          <w:t>https://pubmed.ncbi.nlm.nih.gov/28503747/</w:t>
        </w:r>
      </w:hyperlink>
    </w:p>
    <w:p w14:paraId="6D9C4CCB" w14:textId="77777777" w:rsidR="00177704" w:rsidRDefault="00000000" w:rsidP="00177704">
      <w:pPr>
        <w:pStyle w:val="CommentText"/>
      </w:pPr>
      <w:hyperlink r:id="rId3" w:history="1">
        <w:r w:rsidR="00177704" w:rsidRPr="00BE12E1">
          <w:rPr>
            <w:rStyle w:val="Hyperlink"/>
          </w:rPr>
          <w:t>https://pubmed.ncbi.nlm.nih.gov/22623060/</w:t>
        </w:r>
      </w:hyperlink>
    </w:p>
    <w:p w14:paraId="68744BF0" w14:textId="77777777" w:rsidR="00177704" w:rsidRDefault="00000000" w:rsidP="00177704">
      <w:pPr>
        <w:pStyle w:val="CommentText"/>
      </w:pPr>
      <w:hyperlink r:id="rId4" w:history="1">
        <w:r w:rsidR="00177704" w:rsidRPr="00BE12E1">
          <w:rPr>
            <w:rStyle w:val="Hyperlink"/>
          </w:rPr>
          <w:t>https://pubmed.ncbi.nlm.nih.gov/24635884/</w:t>
        </w:r>
      </w:hyperlink>
    </w:p>
  </w:comment>
  <w:comment w:id="24" w:author="R Salem" w:date="2024-03-18T21:45:00Z" w:initials="RS">
    <w:p w14:paraId="04D2BC13" w14:textId="77777777" w:rsidR="00EB6417" w:rsidRDefault="00EB6417" w:rsidP="00EB6417">
      <w:pPr>
        <w:pStyle w:val="CommentText"/>
      </w:pPr>
      <w:r>
        <w:rPr>
          <w:rStyle w:val="CommentReference"/>
        </w:rPr>
        <w:annotationRef/>
      </w:r>
      <w:r>
        <w:t>Which tool/method are you referring to?</w:t>
      </w:r>
    </w:p>
  </w:comment>
  <w:comment w:id="27" w:author="R Salem" w:date="2024-03-18T21:50:00Z" w:initials="RS">
    <w:p w14:paraId="0525232E" w14:textId="77777777" w:rsidR="00A81B67" w:rsidRDefault="00EB6417" w:rsidP="00A81B67">
      <w:pPr>
        <w:pStyle w:val="CommentText"/>
      </w:pPr>
      <w:r>
        <w:rPr>
          <w:rStyle w:val="CommentReference"/>
        </w:rPr>
        <w:annotationRef/>
      </w:r>
      <w:r w:rsidR="00A81B67">
        <w:t xml:space="preserve">Add that KDPS accommodates </w:t>
      </w:r>
    </w:p>
    <w:p w14:paraId="7CC34298" w14:textId="77777777" w:rsidR="00A81B67" w:rsidRDefault="00A81B67" w:rsidP="00A81B67">
      <w:pPr>
        <w:pStyle w:val="CommentText"/>
      </w:pPr>
      <w:r>
        <w:t>-nearly all phenotypes classes (binary, continuous, ordinal, qualitative?) and can be tuned to prioritized phenotypes vs. overall sample size</w:t>
      </w:r>
    </w:p>
    <w:p w14:paraId="69DECBD5" w14:textId="77777777" w:rsidR="00A81B67" w:rsidRDefault="00A81B67" w:rsidP="00A81B67">
      <w:pPr>
        <w:pStyle w:val="CommentText"/>
      </w:pPr>
      <w:r>
        <w:t>-can be fine tuned to prioritize phenotypes or sample size (fuzziness score)</w:t>
      </w:r>
    </w:p>
    <w:p w14:paraId="27296A9A" w14:textId="77777777" w:rsidR="00A81B67" w:rsidRDefault="00A81B67" w:rsidP="00A81B67">
      <w:pPr>
        <w:pStyle w:val="CommentText"/>
      </w:pPr>
      <w:r>
        <w:t>-accepts users specified relatedness criteria</w:t>
      </w:r>
    </w:p>
  </w:comment>
  <w:comment w:id="29" w:author="R Salem" w:date="2024-02-28T10:04:00Z" w:initials="RS">
    <w:p w14:paraId="52217D57" w14:textId="365C6537" w:rsidR="00177704" w:rsidRDefault="00177704" w:rsidP="00177704">
      <w:pPr>
        <w:pStyle w:val="CommentText"/>
      </w:pPr>
      <w:r>
        <w:rPr>
          <w:rStyle w:val="CommentReference"/>
        </w:rPr>
        <w:annotationRef/>
      </w:r>
      <w:r>
        <w:t>Confirming this file is optional (in scenarios without phenotype prioritization) or is it always required</w:t>
      </w:r>
    </w:p>
  </w:comment>
  <w:comment w:id="30" w:author="Gu, Wanjun" w:date="2024-02-28T14:48:00Z" w:initials="WG">
    <w:p w14:paraId="718581A4" w14:textId="77777777" w:rsidR="00AF53DC" w:rsidRDefault="00AF53DC" w:rsidP="00AF53DC">
      <w:r>
        <w:rPr>
          <w:rStyle w:val="CommentReference"/>
        </w:rPr>
        <w:annotationRef/>
      </w:r>
      <w:r>
        <w:rPr>
          <w:color w:val="000000"/>
          <w:sz w:val="20"/>
          <w:szCs w:val="20"/>
        </w:rPr>
        <w:t xml:space="preserve">The phenotype files are always required. The user can however choose to import a phenotype file where all the subjects have the same phenotype. That way, KDPS will behave very similarly as plink. </w:t>
      </w:r>
    </w:p>
  </w:comment>
  <w:comment w:id="33" w:author="R Salem" w:date="2024-03-18T21:59:00Z" w:initials="RS">
    <w:p w14:paraId="06CB65EA" w14:textId="77777777" w:rsidR="00E235C3" w:rsidRDefault="00E235C3" w:rsidP="00E235C3">
      <w:pPr>
        <w:pStyle w:val="CommentText"/>
      </w:pPr>
      <w:r>
        <w:rPr>
          <w:rStyle w:val="CommentReference"/>
        </w:rPr>
        <w:annotationRef/>
      </w:r>
      <w:r>
        <w:t>Thinking this could be moved to the discussion (as in how KDPS can be extended to selections of based on multiple traits)</w:t>
      </w:r>
    </w:p>
  </w:comment>
  <w:comment w:id="34" w:author="R Salem" w:date="2024-03-19T10:27:00Z" w:initials="RS">
    <w:p w14:paraId="3E90A634" w14:textId="77777777" w:rsidR="00D44B7F" w:rsidRDefault="00D44B7F" w:rsidP="00D44B7F">
      <w:pPr>
        <w:pStyle w:val="CommentText"/>
      </w:pPr>
      <w:r>
        <w:rPr>
          <w:rStyle w:val="CommentReference"/>
        </w:rPr>
        <w:annotationRef/>
      </w:r>
      <w:r>
        <w:t>Copied to discussion section</w:t>
      </w:r>
    </w:p>
  </w:comment>
  <w:comment w:id="37" w:author="R Salem" w:date="2024-02-28T10:09:00Z" w:initials="RS">
    <w:p w14:paraId="42630A23" w14:textId="61171ED6" w:rsidR="00177704" w:rsidRDefault="00177704" w:rsidP="00177704">
      <w:pPr>
        <w:pStyle w:val="CommentText"/>
      </w:pPr>
      <w:r>
        <w:rPr>
          <w:rStyle w:val="CommentReference"/>
        </w:rPr>
        <w:annotationRef/>
      </w:r>
      <w:r>
        <w:t>Need to add more details and explain</w:t>
      </w:r>
    </w:p>
  </w:comment>
  <w:comment w:id="39" w:author="R Salem" w:date="2024-02-28T10:14:00Z" w:initials="RS">
    <w:p w14:paraId="503AAF5E" w14:textId="77777777" w:rsidR="00800234" w:rsidRDefault="00800234" w:rsidP="00800234">
      <w:pPr>
        <w:pStyle w:val="CommentText"/>
      </w:pPr>
      <w:r>
        <w:rPr>
          <w:rStyle w:val="CommentReference"/>
        </w:rPr>
        <w:annotationRef/>
      </w:r>
      <w:r>
        <w:t xml:space="preserve">Not very clear (I appreciate this is complex) - need to clarify </w:t>
      </w:r>
    </w:p>
  </w:comment>
  <w:comment w:id="41" w:author="R Salem" w:date="2024-02-28T10:15:00Z" w:initials="RS">
    <w:p w14:paraId="24C92B70" w14:textId="68CD33CC" w:rsidR="003B71F6" w:rsidRDefault="003B71F6" w:rsidP="003B71F6">
      <w:pPr>
        <w:pStyle w:val="CommentText"/>
      </w:pPr>
      <w:r>
        <w:rPr>
          <w:rStyle w:val="CommentReference"/>
        </w:rPr>
        <w:annotationRef/>
      </w:r>
      <w:r>
        <w:t>Doesn’t it start by identifying subjects that are unrelated to anyone else based on user specified criteria - should also note</w:t>
      </w:r>
    </w:p>
    <w:p w14:paraId="54943C95" w14:textId="77777777" w:rsidR="003B71F6" w:rsidRDefault="003B71F6" w:rsidP="003B71F6">
      <w:pPr>
        <w:pStyle w:val="CommentText"/>
      </w:pPr>
    </w:p>
    <w:p w14:paraId="55E4F240" w14:textId="77777777" w:rsidR="003B71F6" w:rsidRDefault="003B71F6" w:rsidP="003B71F6">
      <w:pPr>
        <w:pStyle w:val="CommentText"/>
      </w:pPr>
      <w:r>
        <w:t>Also, wording is problematic - if subject A is related to B but b is related to C, D, E - your wording accepts this</w:t>
      </w:r>
    </w:p>
  </w:comment>
  <w:comment w:id="43" w:author="R Salem" w:date="2024-03-18T22:04:00Z" w:initials="RS">
    <w:p w14:paraId="7B0B4A3D" w14:textId="77777777" w:rsidR="00E235C3" w:rsidRDefault="00E235C3" w:rsidP="00E235C3">
      <w:pPr>
        <w:pStyle w:val="CommentText"/>
      </w:pPr>
      <w:r>
        <w:rPr>
          <w:rStyle w:val="CommentReference"/>
        </w:rPr>
        <w:annotationRef/>
      </w:r>
      <w:r>
        <w:t>Revise for clarity</w:t>
      </w:r>
    </w:p>
  </w:comment>
  <w:comment w:id="44" w:author="Gu, Wanjun" w:date="2024-03-19T12:44:00Z" w:initials="WG">
    <w:p w14:paraId="172C9603" w14:textId="77777777" w:rsidR="00310D2E" w:rsidRDefault="00310D2E" w:rsidP="00310D2E">
      <w:r>
        <w:rPr>
          <w:rStyle w:val="CommentReference"/>
        </w:rPr>
        <w:annotationRef/>
      </w:r>
      <w:r>
        <w:rPr>
          <w:color w:val="000000"/>
          <w:sz w:val="20"/>
          <w:szCs w:val="20"/>
        </w:rPr>
        <w:t>Editted</w:t>
      </w:r>
    </w:p>
  </w:comment>
  <w:comment w:id="48" w:author="R Salem" w:date="2024-03-18T22:09:00Z" w:initials="RS">
    <w:p w14:paraId="62F1D20B" w14:textId="77777777" w:rsidR="001A1315" w:rsidRDefault="001A1315" w:rsidP="001A1315">
      <w:pPr>
        <w:pStyle w:val="CommentText"/>
      </w:pPr>
      <w:r>
        <w:rPr>
          <w:rStyle w:val="CommentReference"/>
        </w:rPr>
        <w:annotationRef/>
      </w:r>
      <w:r>
        <w:t>Do you mean figure 1 (sub-panel)?</w:t>
      </w:r>
    </w:p>
  </w:comment>
  <w:comment w:id="49" w:author="Gu, Wanjun" w:date="2024-03-19T12:01:00Z" w:initials="WG">
    <w:p w14:paraId="62739A3B" w14:textId="77777777" w:rsidR="00126101" w:rsidRDefault="00126101" w:rsidP="00126101">
      <w:r>
        <w:rPr>
          <w:rStyle w:val="CommentReference"/>
        </w:rPr>
        <w:annotationRef/>
      </w:r>
      <w:r>
        <w:rPr>
          <w:color w:val="000000"/>
          <w:sz w:val="20"/>
          <w:szCs w:val="20"/>
        </w:rPr>
        <w:t>There is a table and a figure for this manuscript. Table 1 details the parameters used for the simulation.</w:t>
      </w:r>
    </w:p>
  </w:comment>
  <w:comment w:id="71" w:author="R Salem" w:date="2024-03-19T11:31:00Z" w:initials="RS">
    <w:p w14:paraId="14395A6B" w14:textId="295C29B9" w:rsidR="006B1B4D" w:rsidRDefault="006B1B4D" w:rsidP="006B1B4D">
      <w:pPr>
        <w:pStyle w:val="CommentText"/>
      </w:pPr>
      <w:r>
        <w:rPr>
          <w:rStyle w:val="CommentReference"/>
        </w:rPr>
        <w:annotationRef/>
      </w:r>
      <w:r>
        <w:t>Should note compute power use (cpu statistics and memory use) - for reference to end users</w:t>
      </w:r>
    </w:p>
  </w:comment>
  <w:comment w:id="73" w:author="R Salem" w:date="2024-03-18T22:38:00Z" w:initials="RS">
    <w:p w14:paraId="412127A4" w14:textId="5E18BA6E" w:rsidR="00281E63" w:rsidRDefault="00281E63" w:rsidP="00281E63">
      <w:pPr>
        <w:pStyle w:val="CommentText"/>
      </w:pPr>
      <w:r>
        <w:rPr>
          <w:rStyle w:val="CommentReference"/>
        </w:rPr>
        <w:annotationRef/>
      </w:r>
      <w:r>
        <w:t>Did we do a comparison of KDPS vs. PLINK2 without phenotype selection?</w:t>
      </w:r>
    </w:p>
  </w:comment>
  <w:comment w:id="74" w:author="R Salem" w:date="2024-03-18T22:40:00Z" w:initials="RS">
    <w:p w14:paraId="542D7E5D" w14:textId="77777777" w:rsidR="00281E63" w:rsidRDefault="00281E63" w:rsidP="00281E63">
      <w:pPr>
        <w:pStyle w:val="CommentText"/>
      </w:pPr>
      <w:r>
        <w:rPr>
          <w:rStyle w:val="CommentReference"/>
        </w:rPr>
        <w:annotationRef/>
      </w:r>
      <w:r>
        <w:t>This would be a helpful comparison to note - utility/speed of tool (even in naïve scenarios)</w:t>
      </w:r>
    </w:p>
  </w:comment>
  <w:comment w:id="77" w:author="R Salem" w:date="2024-02-28T10:39:00Z" w:initials="RS">
    <w:p w14:paraId="3F86E7BB" w14:textId="40569BCD" w:rsidR="005773A6" w:rsidRDefault="005773A6" w:rsidP="005773A6">
      <w:pPr>
        <w:pStyle w:val="CommentText"/>
      </w:pPr>
      <w:r>
        <w:rPr>
          <w:rStyle w:val="CommentReference"/>
        </w:rPr>
        <w:annotationRef/>
      </w:r>
      <w:r>
        <w:t>How many related pair are in this set?</w:t>
      </w:r>
    </w:p>
  </w:comment>
  <w:comment w:id="79" w:author="R Salem" w:date="2024-03-19T09:35:00Z" w:initials="RS">
    <w:p w14:paraId="1E1A5DEE" w14:textId="77777777" w:rsidR="002010D2" w:rsidRDefault="002010D2" w:rsidP="002010D2">
      <w:pPr>
        <w:pStyle w:val="CommentText"/>
      </w:pPr>
      <w:r>
        <w:rPr>
          <w:rStyle w:val="CommentReference"/>
        </w:rPr>
        <w:annotationRef/>
      </w:r>
      <w:r>
        <w:t>Is this the number of related pairs?</w:t>
      </w:r>
    </w:p>
  </w:comment>
  <w:comment w:id="80" w:author="Gu, Wanjun" w:date="2024-03-19T12:04:00Z" w:initials="WG">
    <w:p w14:paraId="6596E344" w14:textId="77777777" w:rsidR="00126101" w:rsidRDefault="00126101" w:rsidP="00126101">
      <w:r>
        <w:rPr>
          <w:rStyle w:val="CommentReference"/>
        </w:rPr>
        <w:annotationRef/>
      </w:r>
      <w:r>
        <w:rPr>
          <w:color w:val="000000"/>
          <w:sz w:val="20"/>
          <w:szCs w:val="20"/>
        </w:rPr>
        <w:t>Yes. However sometime the relatedness structure can be complicated. For instance, 4 people technically can form 6 related pairs.</w:t>
      </w:r>
    </w:p>
  </w:comment>
  <w:comment w:id="84" w:author="R Salem" w:date="2024-03-19T09:36:00Z" w:initials="RS">
    <w:p w14:paraId="22ECF188" w14:textId="0F14946B" w:rsidR="002010D2" w:rsidRDefault="002010D2" w:rsidP="002010D2">
      <w:pPr>
        <w:pStyle w:val="CommentText"/>
      </w:pPr>
      <w:r>
        <w:rPr>
          <w:rStyle w:val="CommentReference"/>
        </w:rPr>
        <w:annotationRef/>
      </w:r>
      <w:r>
        <w:t>Can we comment on real world results for KDPS in UKBB?</w:t>
      </w:r>
    </w:p>
  </w:comment>
  <w:comment w:id="85" w:author="R Salem" w:date="2024-03-19T10:27:00Z" w:initials="RS">
    <w:p w14:paraId="2F5F897C" w14:textId="77777777" w:rsidR="00D44B7F" w:rsidRDefault="00D44B7F" w:rsidP="00D44B7F">
      <w:pPr>
        <w:pStyle w:val="CommentText"/>
      </w:pPr>
      <w:r>
        <w:rPr>
          <w:rStyle w:val="CommentReference"/>
        </w:rPr>
        <w:annotationRef/>
      </w:r>
      <w:r>
        <w:t>One other metric that we could note is the ratio of run time for naïve vs. phenotype aware selection (e.g.,  5 min for naïve vs. 15 for phenotype aware)</w:t>
      </w:r>
    </w:p>
  </w:comment>
  <w:comment w:id="86" w:author="Gu, Wanjun" w:date="2024-03-19T12:10:00Z" w:initials="WG">
    <w:p w14:paraId="35EDB388" w14:textId="77777777" w:rsidR="00126101" w:rsidRDefault="00126101" w:rsidP="00126101">
      <w:r>
        <w:rPr>
          <w:rStyle w:val="CommentReference"/>
        </w:rPr>
        <w:annotationRef/>
      </w:r>
      <w:r>
        <w:rPr>
          <w:color w:val="000000"/>
          <w:sz w:val="20"/>
          <w:szCs w:val="20"/>
        </w:rPr>
        <w:t>They are almost exactly the same with very minor differences likely due to error introduced in the random processes.</w:t>
      </w:r>
    </w:p>
  </w:comment>
  <w:comment w:id="90" w:author="R Salem" w:date="2024-03-18T22:17:00Z" w:initials="RS">
    <w:p w14:paraId="583BCB5C" w14:textId="1C109336" w:rsidR="002237CB" w:rsidRDefault="002237CB" w:rsidP="002237CB">
      <w:pPr>
        <w:pStyle w:val="CommentText"/>
      </w:pPr>
      <w:r>
        <w:rPr>
          <w:rStyle w:val="CommentReference"/>
        </w:rPr>
        <w:annotationRef/>
      </w:r>
      <w:r>
        <w:t>Can we run KDPS on UKBB for real diseases of interest (or will we get the same results as the simulation?)</w:t>
      </w:r>
    </w:p>
  </w:comment>
  <w:comment w:id="91" w:author="Gu, Wanjun" w:date="2024-03-19T12:12:00Z" w:initials="WG">
    <w:p w14:paraId="5CE42E38" w14:textId="77777777" w:rsidR="007F5880" w:rsidRDefault="007F5880" w:rsidP="007F5880">
      <w:r>
        <w:rPr>
          <w:rStyle w:val="CommentReference"/>
        </w:rPr>
        <w:annotationRef/>
      </w:r>
      <w:r>
        <w:rPr>
          <w:color w:val="000000"/>
          <w:sz w:val="20"/>
          <w:szCs w:val="20"/>
        </w:rPr>
        <w:t>The simulation dataset is generated based on the UKB dataset. This means that we removed all the identifiable information in the dataset and shuffled the order of them. Time wise and performance-wise, the simulation at its largest sample size should be almost exactly the same as running the real usb dataset.</w:t>
      </w:r>
    </w:p>
  </w:comment>
  <w:comment w:id="96" w:author="R Salem" w:date="2024-02-28T10:42:00Z" w:initials="RS">
    <w:p w14:paraId="3A709410" w14:textId="73A18279" w:rsidR="002D63BB" w:rsidRDefault="002D63BB" w:rsidP="002D63BB">
      <w:pPr>
        <w:pStyle w:val="CommentText"/>
      </w:pPr>
      <w:r>
        <w:rPr>
          <w:rStyle w:val="CommentReference"/>
        </w:rPr>
        <w:annotationRef/>
      </w:r>
      <w:r>
        <w:t>What does this refer to?</w:t>
      </w:r>
    </w:p>
  </w:comment>
  <w:comment w:id="97" w:author="Gu, Wanjun" w:date="2024-02-28T15:19:00Z" w:initials="WG">
    <w:p w14:paraId="32F26486" w14:textId="77777777" w:rsidR="009E02C8" w:rsidRDefault="009E02C8" w:rsidP="009E02C8">
      <w:r>
        <w:rPr>
          <w:rStyle w:val="CommentReference"/>
        </w:rPr>
        <w:annotationRef/>
      </w:r>
      <w:r>
        <w:rPr>
          <w:color w:val="000000"/>
          <w:sz w:val="20"/>
          <w:szCs w:val="20"/>
        </w:rPr>
        <w:t>Edited.</w:t>
      </w:r>
    </w:p>
  </w:comment>
  <w:comment w:id="94" w:author="R Salem" w:date="2024-03-18T22:17:00Z" w:initials="RS">
    <w:p w14:paraId="62B4D9F9" w14:textId="77777777" w:rsidR="002237CB" w:rsidRDefault="002237CB" w:rsidP="002237CB">
      <w:pPr>
        <w:pStyle w:val="CommentText"/>
      </w:pPr>
      <w:r>
        <w:rPr>
          <w:rStyle w:val="CommentReference"/>
        </w:rPr>
        <w:annotationRef/>
      </w:r>
      <w:r>
        <w:t>Written in a complicated way - revise for clarity</w:t>
      </w:r>
    </w:p>
  </w:comment>
  <w:comment w:id="95" w:author="Gu, Wanjun" w:date="2024-03-19T12:19:00Z" w:initials="WG">
    <w:p w14:paraId="4E5BB1EA" w14:textId="77777777" w:rsidR="007F5880" w:rsidRDefault="007F5880" w:rsidP="007F5880">
      <w:r>
        <w:rPr>
          <w:rStyle w:val="CommentReference"/>
        </w:rPr>
        <w:annotationRef/>
      </w:r>
      <w:r>
        <w:rPr>
          <w:color w:val="000000"/>
          <w:sz w:val="20"/>
          <w:szCs w:val="20"/>
        </w:rPr>
        <w:t>Edited.</w:t>
      </w:r>
    </w:p>
  </w:comment>
  <w:comment w:id="102" w:author="R Salem" w:date="2024-03-19T10:29:00Z" w:initials="RS">
    <w:p w14:paraId="3AF9678A" w14:textId="22C2DF2D" w:rsidR="00D44B7F" w:rsidRDefault="00D44B7F" w:rsidP="00D44B7F">
      <w:pPr>
        <w:pStyle w:val="CommentText"/>
      </w:pPr>
      <w:r>
        <w:rPr>
          <w:rStyle w:val="CommentReference"/>
        </w:rPr>
        <w:annotationRef/>
      </w:r>
      <w:r>
        <w:t>Was thinking/Expecting increased fuzziness would have a bigger impact</w:t>
      </w:r>
    </w:p>
  </w:comment>
  <w:comment w:id="103" w:author="Gu, Wanjun" w:date="2024-03-19T12:15:00Z" w:initials="WG">
    <w:p w14:paraId="0C8FF2FF" w14:textId="77777777" w:rsidR="007F5880" w:rsidRDefault="007F5880" w:rsidP="007F5880">
      <w:r>
        <w:rPr>
          <w:rStyle w:val="CommentReference"/>
        </w:rPr>
        <w:annotationRef/>
      </w:r>
      <w:r>
        <w:rPr>
          <w:color w:val="000000"/>
          <w:sz w:val="20"/>
          <w:szCs w:val="20"/>
        </w:rPr>
        <w:t>Not likely, this is because the average order of the network is around 2.5 in the simulated dataset. This is to say that most related indivuduals are related to 2 or 3 people. Very very few individuals are related to more than 10 people. So a fuzziness score of 10 or above should not introduced a big difference in the results. But theoretically this could change if the real dataset that the user set has more complex relatedness relationships.</w:t>
      </w:r>
    </w:p>
  </w:comment>
  <w:comment w:id="106" w:author="R Salem" w:date="2024-03-19T10:33:00Z" w:initials="RS">
    <w:p w14:paraId="0AF1AEDC" w14:textId="3C2DA85E" w:rsidR="00D44B7F" w:rsidRDefault="00D44B7F" w:rsidP="00D44B7F">
      <w:pPr>
        <w:pStyle w:val="CommentText"/>
      </w:pPr>
      <w:r>
        <w:rPr>
          <w:rStyle w:val="CommentReference"/>
        </w:rPr>
        <w:annotationRef/>
      </w:r>
      <w:r>
        <w:t xml:space="preserve">Not sure what you mean </w:t>
      </w:r>
    </w:p>
  </w:comment>
  <w:comment w:id="108" w:author="R Salem" w:date="2024-03-18T22:21:00Z" w:initials="RS">
    <w:p w14:paraId="322F2CB2" w14:textId="591678BC" w:rsidR="002237CB" w:rsidRDefault="002237CB" w:rsidP="002237CB">
      <w:pPr>
        <w:pStyle w:val="CommentText"/>
      </w:pPr>
      <w:r>
        <w:rPr>
          <w:rStyle w:val="CommentReference"/>
        </w:rPr>
        <w:annotationRef/>
      </w:r>
      <w:r>
        <w:t>Is it 10% higher or 50% higher (30% vs. 20%)</w:t>
      </w:r>
    </w:p>
  </w:comment>
  <w:comment w:id="109" w:author="Gu, Wanjun" w:date="2024-03-19T12:26:00Z" w:initials="WG">
    <w:p w14:paraId="58199F64" w14:textId="77777777" w:rsidR="003E4B04" w:rsidRDefault="003E4B04" w:rsidP="003E4B04">
      <w:r>
        <w:rPr>
          <w:rStyle w:val="CommentReference"/>
        </w:rPr>
        <w:annotationRef/>
      </w:r>
      <w:r>
        <w:rPr>
          <w:color w:val="000000"/>
          <w:sz w:val="20"/>
          <w:szCs w:val="20"/>
        </w:rPr>
        <w:t>It would be 50% higher. That is: (30%-20%)/20%</w:t>
      </w:r>
    </w:p>
  </w:comment>
  <w:comment w:id="112" w:author="R Salem" w:date="2024-03-19T09:26:00Z" w:initials="RS">
    <w:p w14:paraId="24160F84" w14:textId="6A178CB4" w:rsidR="002010D2" w:rsidRDefault="002010D2" w:rsidP="002010D2">
      <w:pPr>
        <w:pStyle w:val="CommentText"/>
      </w:pPr>
      <w:r>
        <w:rPr>
          <w:rStyle w:val="CommentReference"/>
        </w:rPr>
        <w:annotationRef/>
      </w:r>
      <w:r>
        <w:t>We should also add some real world examples using UKBB - T2D, renal complication, and less common diseases (lets discuss some options)</w:t>
      </w:r>
    </w:p>
  </w:comment>
  <w:comment w:id="113" w:author="R Salem" w:date="2024-03-19T11:12:00Z" w:initials="RS">
    <w:p w14:paraId="35A5E918" w14:textId="77777777" w:rsidR="00A24502" w:rsidRDefault="00A24502" w:rsidP="00A24502">
      <w:pPr>
        <w:pStyle w:val="CommentText"/>
      </w:pPr>
      <w:r>
        <w:rPr>
          <w:rStyle w:val="CommentReference"/>
        </w:rPr>
        <w:annotationRef/>
      </w:r>
      <w:r>
        <w:t>I made some suggestions for real world testing that can be noted here</w:t>
      </w:r>
    </w:p>
  </w:comment>
  <w:comment w:id="123" w:author="R Salem" w:date="2024-02-28T10:44:00Z" w:initials="RS">
    <w:p w14:paraId="72A675CD" w14:textId="5AA13B30" w:rsidR="002D63BB" w:rsidRDefault="002D63BB" w:rsidP="002D63BB">
      <w:pPr>
        <w:pStyle w:val="CommentText"/>
      </w:pPr>
      <w:r>
        <w:rPr>
          <w:rStyle w:val="CommentReference"/>
        </w:rPr>
        <w:annotationRef/>
      </w:r>
      <w:r>
        <w:t>Shouldn’t this be a panel in the main figure?</w:t>
      </w:r>
    </w:p>
  </w:comment>
  <w:comment w:id="124" w:author="Gu, Wanjun" w:date="2024-02-28T15:21:00Z" w:initials="WG">
    <w:p w14:paraId="152A279D" w14:textId="77777777" w:rsidR="009E02C8" w:rsidRDefault="009E02C8" w:rsidP="009E02C8">
      <w:r>
        <w:rPr>
          <w:rStyle w:val="CommentReference"/>
        </w:rPr>
        <w:annotationRef/>
      </w:r>
      <w:r>
        <w:rPr>
          <w:color w:val="000000"/>
          <w:sz w:val="20"/>
          <w:szCs w:val="20"/>
        </w:rPr>
        <w:t xml:space="preserve">To me, the real world data should come with its own table. This is because there are a few parameters to report - the table/figure embedded in figure 1 might be too busy to read. </w:t>
      </w:r>
    </w:p>
  </w:comment>
  <w:comment w:id="125" w:author="R Salem" w:date="2024-03-18T22:22:00Z" w:initials="RS">
    <w:p w14:paraId="25DEC4A0" w14:textId="77777777" w:rsidR="002237CB" w:rsidRDefault="002237CB" w:rsidP="002237CB">
      <w:pPr>
        <w:pStyle w:val="CommentText"/>
      </w:pPr>
      <w:r>
        <w:rPr>
          <w:rStyle w:val="CommentReference"/>
        </w:rPr>
        <w:annotationRef/>
      </w:r>
      <w:r>
        <w:t>Put into Supplement?</w:t>
      </w:r>
    </w:p>
  </w:comment>
  <w:comment w:id="126" w:author="R Salem" w:date="2024-03-18T22:22:00Z" w:initials="RS">
    <w:p w14:paraId="39706331" w14:textId="77777777" w:rsidR="002237CB" w:rsidRDefault="002237CB" w:rsidP="002237CB">
      <w:pPr>
        <w:pStyle w:val="CommentText"/>
      </w:pPr>
      <w:r>
        <w:rPr>
          <w:rStyle w:val="CommentReference"/>
        </w:rPr>
        <w:annotationRef/>
      </w:r>
      <w:r>
        <w:t>If so, we should note as ‘supplemental’</w:t>
      </w:r>
    </w:p>
  </w:comment>
  <w:comment w:id="127" w:author="Gu, Wanjun" w:date="2024-03-19T12:29:00Z" w:initials="WG">
    <w:p w14:paraId="1062379D" w14:textId="77777777" w:rsidR="00DF63D4" w:rsidRDefault="00DF63D4" w:rsidP="00DF63D4">
      <w:r>
        <w:rPr>
          <w:rStyle w:val="CommentReference"/>
        </w:rPr>
        <w:annotationRef/>
      </w:r>
      <w:r>
        <w:rPr>
          <w:color w:val="000000"/>
          <w:sz w:val="20"/>
          <w:szCs w:val="20"/>
        </w:rPr>
        <w:t>Or I think we can also do a table 2 for that. Happy to discuss a bit more later</w:t>
      </w:r>
    </w:p>
  </w:comment>
  <w:comment w:id="146" w:author="R Salem" w:date="2024-03-18T22:34:00Z" w:initials="RS">
    <w:p w14:paraId="1D8F0FBD" w14:textId="45E3B0DB" w:rsidR="002B7725" w:rsidRDefault="002B7725" w:rsidP="002B7725">
      <w:pPr>
        <w:pStyle w:val="CommentText"/>
      </w:pPr>
      <w:r>
        <w:rPr>
          <w:rStyle w:val="CommentReference"/>
        </w:rPr>
        <w:annotationRef/>
      </w:r>
      <w:r>
        <w:t>Revise - unclear</w:t>
      </w:r>
    </w:p>
  </w:comment>
  <w:comment w:id="148" w:author="R Salem" w:date="2024-02-28T10:48:00Z" w:initials="RS">
    <w:p w14:paraId="3358188B" w14:textId="2E5B6CA4" w:rsidR="002D63BB" w:rsidRDefault="002D63BB" w:rsidP="002D63BB">
      <w:pPr>
        <w:pStyle w:val="CommentText"/>
      </w:pPr>
      <w:r>
        <w:rPr>
          <w:rStyle w:val="CommentReference"/>
        </w:rPr>
        <w:annotationRef/>
      </w:r>
      <w:r>
        <w:t>Revise to detail utility and practical application of KDPS …. The setting it would be useful in:</w:t>
      </w:r>
    </w:p>
    <w:p w14:paraId="55B253C0" w14:textId="77777777" w:rsidR="002D63BB" w:rsidRDefault="002D63BB" w:rsidP="002D63BB">
      <w:pPr>
        <w:pStyle w:val="CommentText"/>
      </w:pPr>
      <w:r>
        <w:t>-Stratified analyses (no relatedness across strata)</w:t>
      </w:r>
    </w:p>
    <w:p w14:paraId="3543E2FD" w14:textId="77777777" w:rsidR="002D63BB" w:rsidRDefault="002D63BB" w:rsidP="002D63BB">
      <w:pPr>
        <w:pStyle w:val="CommentText"/>
      </w:pPr>
      <w:r>
        <w:t>-GxE</w:t>
      </w:r>
    </w:p>
    <w:p w14:paraId="0867CF84" w14:textId="77777777" w:rsidR="002D63BB" w:rsidRDefault="002D63BB" w:rsidP="002D63BB">
      <w:pPr>
        <w:pStyle w:val="CommentText"/>
      </w:pPr>
      <w:r>
        <w:t>-rare outcomes</w:t>
      </w:r>
    </w:p>
    <w:p w14:paraId="1190B8FF" w14:textId="77777777" w:rsidR="002D63BB" w:rsidRDefault="002D63BB" w:rsidP="002D63BB">
      <w:pPr>
        <w:pStyle w:val="CommentText"/>
      </w:pPr>
      <w:r>
        <w:t>-rare exposure (prioritize subjects with rare variants)</w:t>
      </w:r>
    </w:p>
    <w:p w14:paraId="7815D165" w14:textId="77777777" w:rsidR="002D63BB" w:rsidRDefault="002D63BB" w:rsidP="002D63BB">
      <w:pPr>
        <w:pStyle w:val="CommentText"/>
      </w:pPr>
      <w:r>
        <w:t>-selection scans</w:t>
      </w:r>
    </w:p>
    <w:p w14:paraId="780F09D2" w14:textId="77777777" w:rsidR="002D63BB" w:rsidRDefault="002D63BB" w:rsidP="002D63BB">
      <w:pPr>
        <w:pStyle w:val="CommentText"/>
      </w:pPr>
      <w:r>
        <w:t>-GWAS QC/technical</w:t>
      </w:r>
    </w:p>
    <w:p w14:paraId="73F8C07C" w14:textId="77777777" w:rsidR="002D63BB" w:rsidRDefault="002D63BB" w:rsidP="002D63BB">
      <w:pPr>
        <w:pStyle w:val="CommentText"/>
      </w:pPr>
      <w:r>
        <w:t>-admixture mapping</w:t>
      </w:r>
    </w:p>
    <w:p w14:paraId="732EA736" w14:textId="77777777" w:rsidR="002D63BB" w:rsidRDefault="002D63BB" w:rsidP="002D63BB">
      <w:pPr>
        <w:pStyle w:val="CommentText"/>
      </w:pPr>
      <w:r>
        <w:t>etc</w:t>
      </w:r>
    </w:p>
  </w:comment>
  <w:comment w:id="150" w:author="R Salem" w:date="2024-02-28T10:43:00Z" w:initials="RS">
    <w:p w14:paraId="112809F2" w14:textId="77777777" w:rsidR="009E02C8" w:rsidRDefault="009E02C8" w:rsidP="009E02C8">
      <w:pPr>
        <w:pStyle w:val="CommentText"/>
      </w:pPr>
      <w:r>
        <w:rPr>
          <w:rStyle w:val="CommentReference"/>
        </w:rPr>
        <w:annotationRef/>
      </w:r>
      <w:r>
        <w:t>Move to conclusion/discussion</w:t>
      </w:r>
    </w:p>
  </w:comment>
  <w:comment w:id="152" w:author="R Salem" w:date="2024-02-28T12:08:00Z" w:initials="RS">
    <w:p w14:paraId="26610ABA" w14:textId="77777777" w:rsidR="005635E1" w:rsidRDefault="005635E1" w:rsidP="005635E1">
      <w:pPr>
        <w:pStyle w:val="CommentText"/>
      </w:pPr>
      <w:r>
        <w:rPr>
          <w:rStyle w:val="CommentReference"/>
        </w:rPr>
        <w:annotationRef/>
      </w:r>
      <w:r>
        <w:t>Always best to end on positive note - rather than detailing limitations/issues</w:t>
      </w:r>
    </w:p>
  </w:comment>
  <w:comment w:id="153" w:author="Gu, Wanjun" w:date="2024-03-19T12:30:00Z" w:initials="WG">
    <w:p w14:paraId="64AAF95E" w14:textId="77777777" w:rsidR="00DF63D4" w:rsidRDefault="00DF63D4" w:rsidP="00DF63D4">
      <w:r>
        <w:rPr>
          <w:rStyle w:val="CommentReference"/>
        </w:rPr>
        <w:annotationRef/>
      </w:r>
      <w:r>
        <w:rPr>
          <w:color w:val="000000"/>
          <w:sz w:val="20"/>
          <w:szCs w:val="20"/>
        </w:rPr>
        <w:t>Edited.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42E0A6" w15:done="0"/>
  <w15:commentEx w15:paraId="6B2DB153" w15:paraIdParent="7F42E0A6" w15:done="0"/>
  <w15:commentEx w15:paraId="5DD4CA4D" w15:done="1"/>
  <w15:commentEx w15:paraId="26A493AC" w15:paraIdParent="5DD4CA4D" w15:done="1"/>
  <w15:commentEx w15:paraId="27F99D1D" w15:done="0"/>
  <w15:commentEx w15:paraId="15F0B4FA" w15:done="1"/>
  <w15:commentEx w15:paraId="576F58AF" w15:done="0"/>
  <w15:commentEx w15:paraId="2ED18D5D" w15:paraIdParent="576F58AF" w15:done="0"/>
  <w15:commentEx w15:paraId="27040492" w15:done="1"/>
  <w15:commentEx w15:paraId="61B5835F" w15:done="0"/>
  <w15:commentEx w15:paraId="228FEA9F" w15:done="0"/>
  <w15:commentEx w15:paraId="68744BF0" w15:done="0"/>
  <w15:commentEx w15:paraId="04D2BC13" w15:done="0"/>
  <w15:commentEx w15:paraId="27296A9A" w15:done="0"/>
  <w15:commentEx w15:paraId="52217D57" w15:done="0"/>
  <w15:commentEx w15:paraId="718581A4" w15:paraIdParent="52217D57" w15:done="0"/>
  <w15:commentEx w15:paraId="06CB65EA" w15:done="0"/>
  <w15:commentEx w15:paraId="3E90A634" w15:paraIdParent="06CB65EA" w15:done="0"/>
  <w15:commentEx w15:paraId="42630A23" w15:done="0"/>
  <w15:commentEx w15:paraId="503AAF5E" w15:done="0"/>
  <w15:commentEx w15:paraId="55E4F240" w15:done="1"/>
  <w15:commentEx w15:paraId="7B0B4A3D" w15:done="0"/>
  <w15:commentEx w15:paraId="172C9603" w15:paraIdParent="7B0B4A3D" w15:done="0"/>
  <w15:commentEx w15:paraId="62F1D20B" w15:done="0"/>
  <w15:commentEx w15:paraId="62739A3B" w15:paraIdParent="62F1D20B" w15:done="0"/>
  <w15:commentEx w15:paraId="14395A6B" w15:done="0"/>
  <w15:commentEx w15:paraId="412127A4" w15:done="0"/>
  <w15:commentEx w15:paraId="542D7E5D" w15:paraIdParent="412127A4" w15:done="0"/>
  <w15:commentEx w15:paraId="3F86E7BB" w15:done="0"/>
  <w15:commentEx w15:paraId="1E1A5DEE" w15:done="0"/>
  <w15:commentEx w15:paraId="6596E344" w15:paraIdParent="1E1A5DEE" w15:done="0"/>
  <w15:commentEx w15:paraId="22ECF188" w15:done="0"/>
  <w15:commentEx w15:paraId="2F5F897C" w15:paraIdParent="22ECF188" w15:done="0"/>
  <w15:commentEx w15:paraId="35EDB388" w15:paraIdParent="22ECF188" w15:done="0"/>
  <w15:commentEx w15:paraId="583BCB5C" w15:done="0"/>
  <w15:commentEx w15:paraId="5CE42E38" w15:paraIdParent="583BCB5C" w15:done="0"/>
  <w15:commentEx w15:paraId="3A709410" w15:done="0"/>
  <w15:commentEx w15:paraId="32F26486" w15:paraIdParent="3A709410" w15:done="0"/>
  <w15:commentEx w15:paraId="62B4D9F9" w15:done="0"/>
  <w15:commentEx w15:paraId="4E5BB1EA" w15:paraIdParent="62B4D9F9" w15:done="0"/>
  <w15:commentEx w15:paraId="3AF9678A" w15:done="0"/>
  <w15:commentEx w15:paraId="0C8FF2FF" w15:paraIdParent="3AF9678A" w15:done="0"/>
  <w15:commentEx w15:paraId="0AF1AEDC" w15:done="0"/>
  <w15:commentEx w15:paraId="322F2CB2" w15:done="0"/>
  <w15:commentEx w15:paraId="58199F64" w15:paraIdParent="322F2CB2" w15:done="0"/>
  <w15:commentEx w15:paraId="24160F84" w15:done="0"/>
  <w15:commentEx w15:paraId="35A5E918" w15:done="0"/>
  <w15:commentEx w15:paraId="72A675CD" w15:done="0"/>
  <w15:commentEx w15:paraId="152A279D" w15:paraIdParent="72A675CD" w15:done="0"/>
  <w15:commentEx w15:paraId="25DEC4A0" w15:paraIdParent="72A675CD" w15:done="0"/>
  <w15:commentEx w15:paraId="39706331" w15:paraIdParent="72A675CD" w15:done="0"/>
  <w15:commentEx w15:paraId="1062379D" w15:paraIdParent="72A675CD" w15:done="0"/>
  <w15:commentEx w15:paraId="1D8F0FBD" w15:done="0"/>
  <w15:commentEx w15:paraId="732EA736" w15:done="0"/>
  <w15:commentEx w15:paraId="112809F2" w15:done="0"/>
  <w15:commentEx w15:paraId="26610ABA" w15:done="0"/>
  <w15:commentEx w15:paraId="64AAF95E" w15:paraIdParent="26610A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3B09EAD" w16cex:dateUtc="2024-03-19T04:12:00Z"/>
  <w16cex:commentExtensible w16cex:durableId="3CE9F51F" w16cex:dateUtc="2024-03-19T19:38:00Z"/>
  <w16cex:commentExtensible w16cex:durableId="0230A15F" w16cex:dateUtc="2024-03-19T03:45:00Z"/>
  <w16cex:commentExtensible w16cex:durableId="6BFB3223" w16cex:dateUtc="2024-03-19T19:34:00Z"/>
  <w16cex:commentExtensible w16cex:durableId="5A492788" w16cex:dateUtc="2024-02-28T06:10:00Z"/>
  <w16cex:commentExtensible w16cex:durableId="0E3E03D9" w16cex:dateUtc="2024-02-27T23:30:00Z"/>
  <w16cex:commentExtensible w16cex:durableId="518E6AA4" w16cex:dateUtc="2024-02-28T06:10:00Z"/>
  <w16cex:commentExtensible w16cex:durableId="52B880B3" w16cex:dateUtc="2024-02-28T22:41:00Z"/>
  <w16cex:commentExtensible w16cex:durableId="55D1828D" w16cex:dateUtc="2024-02-27T23:30:00Z">
    <w16cex:extLst>
      <w16:ext w16:uri="{CE6994B0-6A32-4C9F-8C6B-6E91EDA988CE}">
        <cr:reactions xmlns:cr="http://schemas.microsoft.com/office/comments/2020/reactions">
          <cr:reaction reactionType="1">
            <cr:reactionInfo dateUtc="2024-02-28T22:41:04Z">
              <cr:user userId="S::wagu@health.ucsd.edu::e26af15e-8589-4938-b051-1f6a6729345f" userProvider="AD" userName="Gu, Wanjun"/>
            </cr:reactionInfo>
          </cr:reaction>
        </cr:reactions>
      </w16:ext>
    </w16cex:extLst>
  </w16cex:commentExtensible>
  <w16cex:commentExtensible w16cex:durableId="6567961E" w16cex:dateUtc="2024-02-28T06:14:00Z"/>
  <w16cex:commentExtensible w16cex:durableId="4CADE18A" w16cex:dateUtc="2024-02-28T06:15:00Z">
    <w16cex:extLst>
      <w16:ext w16:uri="{CE6994B0-6A32-4C9F-8C6B-6E91EDA988CE}">
        <cr:reactions xmlns:cr="http://schemas.microsoft.com/office/comments/2020/reactions">
          <cr:reaction reactionType="1">
            <cr:reactionInfo dateUtc="2024-02-28T22:44:01Z">
              <cr:user userId="S::wagu@health.ucsd.edu::e26af15e-8589-4938-b051-1f6a6729345f" userProvider="AD" userName="Gu, Wanjun"/>
            </cr:reactionInfo>
          </cr:reaction>
        </cr:reactions>
      </w16:ext>
    </w16cex:extLst>
  </w16cex:commentExtensible>
  <w16cex:commentExtensible w16cex:durableId="3FCB7861" w16cex:dateUtc="2024-02-28T06:27:00Z">
    <w16cex:extLst>
      <w16:ext w16:uri="{CE6994B0-6A32-4C9F-8C6B-6E91EDA988CE}">
        <cr:reactions xmlns:cr="http://schemas.microsoft.com/office/comments/2020/reactions">
          <cr:reaction reactionType="1">
            <cr:reactionInfo dateUtc="2024-02-28T22:47:04Z">
              <cr:user userId="S::wagu@health.ucsd.edu::e26af15e-8589-4938-b051-1f6a6729345f" userProvider="AD" userName="Gu, Wanjun"/>
            </cr:reactionInfo>
          </cr:reaction>
        </cr:reactions>
      </w16:ext>
    </w16cex:extLst>
  </w16cex:commentExtensible>
  <w16cex:commentExtensible w16cex:durableId="3FCAA2B9" w16cex:dateUtc="2024-03-19T04:45:00Z"/>
  <w16cex:commentExtensible w16cex:durableId="51C27005" w16cex:dateUtc="2024-03-19T04:50:00Z"/>
  <w16cex:commentExtensible w16cex:durableId="494842BA" w16cex:dateUtc="2024-02-28T18:04:00Z"/>
  <w16cex:commentExtensible w16cex:durableId="7CF00A91" w16cex:dateUtc="2024-02-28T22:48:00Z"/>
  <w16cex:commentExtensible w16cex:durableId="14BECC1B" w16cex:dateUtc="2024-03-19T04:59:00Z"/>
  <w16cex:commentExtensible w16cex:durableId="4DC04D8C" w16cex:dateUtc="2024-03-19T17:27:00Z"/>
  <w16cex:commentExtensible w16cex:durableId="10196E0B" w16cex:dateUtc="2024-02-28T18:09:00Z">
    <w16cex:extLst>
      <w16:ext w16:uri="{CE6994B0-6A32-4C9F-8C6B-6E91EDA988CE}">
        <cr:reactions xmlns:cr="http://schemas.microsoft.com/office/comments/2020/reactions">
          <cr:reaction reactionType="1">
            <cr:reactionInfo dateUtc="2024-02-28T22:54:26Z">
              <cr:user userId="S::wagu@health.ucsd.edu::e26af15e-8589-4938-b051-1f6a6729345f" userProvider="AD" userName="Gu, Wanjun"/>
            </cr:reactionInfo>
          </cr:reaction>
        </cr:reactions>
      </w16:ext>
    </w16cex:extLst>
  </w16cex:commentExtensible>
  <w16cex:commentExtensible w16cex:durableId="6E01A325" w16cex:dateUtc="2024-02-28T18:14:00Z">
    <w16cex:extLst>
      <w16:ext w16:uri="{CE6994B0-6A32-4C9F-8C6B-6E91EDA988CE}">
        <cr:reactions xmlns:cr="http://schemas.microsoft.com/office/comments/2020/reactions">
          <cr:reaction reactionType="1">
            <cr:reactionInfo dateUtc="2024-02-28T22:54:18Z">
              <cr:user userId="S::wagu@health.ucsd.edu::e26af15e-8589-4938-b051-1f6a6729345f" userProvider="AD" userName="Gu, Wanjun"/>
            </cr:reactionInfo>
          </cr:reaction>
        </cr:reactions>
      </w16:ext>
    </w16cex:extLst>
  </w16cex:commentExtensible>
  <w16cex:commentExtensible w16cex:durableId="17D6C672" w16cex:dateUtc="2024-02-28T18:15:00Z"/>
  <w16cex:commentExtensible w16cex:durableId="6EA2AFAA" w16cex:dateUtc="2024-03-19T05:04:00Z"/>
  <w16cex:commentExtensible w16cex:durableId="76944286" w16cex:dateUtc="2024-03-19T19:44:00Z"/>
  <w16cex:commentExtensible w16cex:durableId="750D6DBE" w16cex:dateUtc="2024-03-19T05:09:00Z"/>
  <w16cex:commentExtensible w16cex:durableId="177F5DFC" w16cex:dateUtc="2024-03-19T19:01:00Z"/>
  <w16cex:commentExtensible w16cex:durableId="581B66A9" w16cex:dateUtc="2024-03-19T18:31:00Z"/>
  <w16cex:commentExtensible w16cex:durableId="6A91A869" w16cex:dateUtc="2024-03-19T05:38:00Z"/>
  <w16cex:commentExtensible w16cex:durableId="2458BA17" w16cex:dateUtc="2024-03-19T05:40:00Z"/>
  <w16cex:commentExtensible w16cex:durableId="6F3C2A7C" w16cex:dateUtc="2024-02-28T18:39:00Z">
    <w16cex:extLst>
      <w16:ext w16:uri="{CE6994B0-6A32-4C9F-8C6B-6E91EDA988CE}">
        <cr:reactions xmlns:cr="http://schemas.microsoft.com/office/comments/2020/reactions">
          <cr:reaction reactionType="1">
            <cr:reactionInfo dateUtc="2024-02-28T22:58:50Z">
              <cr:user userId="S::wagu@health.ucsd.edu::e26af15e-8589-4938-b051-1f6a6729345f" userProvider="AD" userName="Gu, Wanjun"/>
            </cr:reactionInfo>
          </cr:reaction>
        </cr:reactions>
      </w16:ext>
    </w16cex:extLst>
  </w16cex:commentExtensible>
  <w16cex:commentExtensible w16cex:durableId="1D877E10" w16cex:dateUtc="2024-03-19T16:35:00Z"/>
  <w16cex:commentExtensible w16cex:durableId="232BA160" w16cex:dateUtc="2024-03-19T19:04:00Z"/>
  <w16cex:commentExtensible w16cex:durableId="39372670" w16cex:dateUtc="2024-03-19T16:36:00Z"/>
  <w16cex:commentExtensible w16cex:durableId="67AB1A93" w16cex:dateUtc="2024-03-19T17:27:00Z"/>
  <w16cex:commentExtensible w16cex:durableId="4E4CE12F" w16cex:dateUtc="2024-03-19T19:10:00Z"/>
  <w16cex:commentExtensible w16cex:durableId="43CD9208" w16cex:dateUtc="2024-03-19T05:17:00Z"/>
  <w16cex:commentExtensible w16cex:durableId="24525E3D" w16cex:dateUtc="2024-03-19T19:12:00Z"/>
  <w16cex:commentExtensible w16cex:durableId="435C9557" w16cex:dateUtc="2024-02-28T18:42:00Z"/>
  <w16cex:commentExtensible w16cex:durableId="78C3F24B" w16cex:dateUtc="2024-02-28T23:19:00Z"/>
  <w16cex:commentExtensible w16cex:durableId="4F32E6AB" w16cex:dateUtc="2024-03-19T05:17:00Z"/>
  <w16cex:commentExtensible w16cex:durableId="6B813F0A" w16cex:dateUtc="2024-03-19T19:19:00Z"/>
  <w16cex:commentExtensible w16cex:durableId="0B96FDCA" w16cex:dateUtc="2024-03-19T17:29:00Z"/>
  <w16cex:commentExtensible w16cex:durableId="63669B30" w16cex:dateUtc="2024-03-19T19:15:00Z"/>
  <w16cex:commentExtensible w16cex:durableId="455CD908" w16cex:dateUtc="2024-03-19T17:33:00Z"/>
  <w16cex:commentExtensible w16cex:durableId="1FB9CBD0" w16cex:dateUtc="2024-03-19T05:21:00Z"/>
  <w16cex:commentExtensible w16cex:durableId="0AD50F97" w16cex:dateUtc="2024-03-19T19:26:00Z"/>
  <w16cex:commentExtensible w16cex:durableId="234A9D74" w16cex:dateUtc="2024-03-19T16:26:00Z"/>
  <w16cex:commentExtensible w16cex:durableId="34B96BAA" w16cex:dateUtc="2024-03-19T18:12:00Z"/>
  <w16cex:commentExtensible w16cex:durableId="1B524575" w16cex:dateUtc="2024-02-28T18:44:00Z"/>
  <w16cex:commentExtensible w16cex:durableId="1637DCC1" w16cex:dateUtc="2024-02-28T23:21:00Z"/>
  <w16cex:commentExtensible w16cex:durableId="29AA51BF" w16cex:dateUtc="2024-03-19T05:22:00Z"/>
  <w16cex:commentExtensible w16cex:durableId="2377295B" w16cex:dateUtc="2024-03-19T05:22:00Z"/>
  <w16cex:commentExtensible w16cex:durableId="27B4CA72" w16cex:dateUtc="2024-03-19T19:29:00Z"/>
  <w16cex:commentExtensible w16cex:durableId="27ECDA1D" w16cex:dateUtc="2024-03-19T05:34:00Z"/>
  <w16cex:commentExtensible w16cex:durableId="79D4141D" w16cex:dateUtc="2024-02-28T18:48:00Z">
    <w16cex:extLst>
      <w16:ext w16:uri="{CE6994B0-6A32-4C9F-8C6B-6E91EDA988CE}">
        <cr:reactions xmlns:cr="http://schemas.microsoft.com/office/comments/2020/reactions">
          <cr:reaction reactionType="1">
            <cr:reactionInfo dateUtc="2024-02-28T23:30:03Z">
              <cr:user userId="S::wagu@health.ucsd.edu::e26af15e-8589-4938-b051-1f6a6729345f" userProvider="AD" userName="Gu, Wanjun"/>
            </cr:reactionInfo>
          </cr:reaction>
        </cr:reactions>
      </w16:ext>
    </w16cex:extLst>
  </w16cex:commentExtensible>
  <w16cex:commentExtensible w16cex:durableId="2D52BDE8" w16cex:dateUtc="2024-02-28T18:43:00Z">
    <w16cex:extLst>
      <w16:ext w16:uri="{CE6994B0-6A32-4C9F-8C6B-6E91EDA988CE}">
        <cr:reactions xmlns:cr="http://schemas.microsoft.com/office/comments/2020/reactions">
          <cr:reaction reactionType="1">
            <cr:reactionInfo dateUtc="2024-02-28T23:27:32Z">
              <cr:user userId="S::wagu@health.ucsd.edu::e26af15e-8589-4938-b051-1f6a6729345f" userProvider="AD" userName="Gu, Wanjun"/>
            </cr:reactionInfo>
          </cr:reaction>
        </cr:reactions>
      </w16:ext>
    </w16cex:extLst>
  </w16cex:commentExtensible>
  <w16cex:commentExtensible w16cex:durableId="3CAFBDA3" w16cex:dateUtc="2024-02-28T20:08:00Z">
    <w16cex:extLst>
      <w16:ext w16:uri="{CE6994B0-6A32-4C9F-8C6B-6E91EDA988CE}">
        <cr:reactions xmlns:cr="http://schemas.microsoft.com/office/comments/2020/reactions">
          <cr:reaction reactionType="1">
            <cr:reactionInfo dateUtc="2024-03-19T19:30:01Z">
              <cr:user userId="S::wagu@health.ucsd.edu::e26af15e-8589-4938-b051-1f6a6729345f" userProvider="AD" userName="Gu, Wanjun"/>
            </cr:reactionInfo>
          </cr:reaction>
        </cr:reactions>
      </w16:ext>
    </w16cex:extLst>
  </w16cex:commentExtensible>
  <w16cex:commentExtensible w16cex:durableId="76D25510" w16cex:dateUtc="2024-03-19T1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42E0A6" w16cid:durableId="73B09EAD"/>
  <w16cid:commentId w16cid:paraId="6B2DB153" w16cid:durableId="3CE9F51F"/>
  <w16cid:commentId w16cid:paraId="5DD4CA4D" w16cid:durableId="0230A15F"/>
  <w16cid:commentId w16cid:paraId="26A493AC" w16cid:durableId="6BFB3223"/>
  <w16cid:commentId w16cid:paraId="27F99D1D" w16cid:durableId="5A492788"/>
  <w16cid:commentId w16cid:paraId="15F0B4FA" w16cid:durableId="0E3E03D9"/>
  <w16cid:commentId w16cid:paraId="576F58AF" w16cid:durableId="518E6AA4"/>
  <w16cid:commentId w16cid:paraId="2ED18D5D" w16cid:durableId="52B880B3"/>
  <w16cid:commentId w16cid:paraId="27040492" w16cid:durableId="55D1828D"/>
  <w16cid:commentId w16cid:paraId="61B5835F" w16cid:durableId="6567961E"/>
  <w16cid:commentId w16cid:paraId="228FEA9F" w16cid:durableId="4CADE18A"/>
  <w16cid:commentId w16cid:paraId="68744BF0" w16cid:durableId="3FCB7861"/>
  <w16cid:commentId w16cid:paraId="04D2BC13" w16cid:durableId="3FCAA2B9"/>
  <w16cid:commentId w16cid:paraId="27296A9A" w16cid:durableId="51C27005"/>
  <w16cid:commentId w16cid:paraId="52217D57" w16cid:durableId="494842BA"/>
  <w16cid:commentId w16cid:paraId="718581A4" w16cid:durableId="7CF00A91"/>
  <w16cid:commentId w16cid:paraId="06CB65EA" w16cid:durableId="14BECC1B"/>
  <w16cid:commentId w16cid:paraId="3E90A634" w16cid:durableId="4DC04D8C"/>
  <w16cid:commentId w16cid:paraId="42630A23" w16cid:durableId="10196E0B"/>
  <w16cid:commentId w16cid:paraId="503AAF5E" w16cid:durableId="6E01A325"/>
  <w16cid:commentId w16cid:paraId="55E4F240" w16cid:durableId="17D6C672"/>
  <w16cid:commentId w16cid:paraId="7B0B4A3D" w16cid:durableId="6EA2AFAA"/>
  <w16cid:commentId w16cid:paraId="172C9603" w16cid:durableId="76944286"/>
  <w16cid:commentId w16cid:paraId="62F1D20B" w16cid:durableId="750D6DBE"/>
  <w16cid:commentId w16cid:paraId="62739A3B" w16cid:durableId="177F5DFC"/>
  <w16cid:commentId w16cid:paraId="14395A6B" w16cid:durableId="581B66A9"/>
  <w16cid:commentId w16cid:paraId="412127A4" w16cid:durableId="6A91A869"/>
  <w16cid:commentId w16cid:paraId="542D7E5D" w16cid:durableId="2458BA17"/>
  <w16cid:commentId w16cid:paraId="3F86E7BB" w16cid:durableId="6F3C2A7C"/>
  <w16cid:commentId w16cid:paraId="1E1A5DEE" w16cid:durableId="1D877E10"/>
  <w16cid:commentId w16cid:paraId="6596E344" w16cid:durableId="232BA160"/>
  <w16cid:commentId w16cid:paraId="22ECF188" w16cid:durableId="39372670"/>
  <w16cid:commentId w16cid:paraId="2F5F897C" w16cid:durableId="67AB1A93"/>
  <w16cid:commentId w16cid:paraId="35EDB388" w16cid:durableId="4E4CE12F"/>
  <w16cid:commentId w16cid:paraId="583BCB5C" w16cid:durableId="43CD9208"/>
  <w16cid:commentId w16cid:paraId="5CE42E38" w16cid:durableId="24525E3D"/>
  <w16cid:commentId w16cid:paraId="3A709410" w16cid:durableId="435C9557"/>
  <w16cid:commentId w16cid:paraId="32F26486" w16cid:durableId="78C3F24B"/>
  <w16cid:commentId w16cid:paraId="62B4D9F9" w16cid:durableId="4F32E6AB"/>
  <w16cid:commentId w16cid:paraId="4E5BB1EA" w16cid:durableId="6B813F0A"/>
  <w16cid:commentId w16cid:paraId="3AF9678A" w16cid:durableId="0B96FDCA"/>
  <w16cid:commentId w16cid:paraId="0C8FF2FF" w16cid:durableId="63669B30"/>
  <w16cid:commentId w16cid:paraId="0AF1AEDC" w16cid:durableId="455CD908"/>
  <w16cid:commentId w16cid:paraId="322F2CB2" w16cid:durableId="1FB9CBD0"/>
  <w16cid:commentId w16cid:paraId="58199F64" w16cid:durableId="0AD50F97"/>
  <w16cid:commentId w16cid:paraId="24160F84" w16cid:durableId="234A9D74"/>
  <w16cid:commentId w16cid:paraId="35A5E918" w16cid:durableId="34B96BAA"/>
  <w16cid:commentId w16cid:paraId="72A675CD" w16cid:durableId="1B524575"/>
  <w16cid:commentId w16cid:paraId="152A279D" w16cid:durableId="1637DCC1"/>
  <w16cid:commentId w16cid:paraId="25DEC4A0" w16cid:durableId="29AA51BF"/>
  <w16cid:commentId w16cid:paraId="39706331" w16cid:durableId="2377295B"/>
  <w16cid:commentId w16cid:paraId="1062379D" w16cid:durableId="27B4CA72"/>
  <w16cid:commentId w16cid:paraId="1D8F0FBD" w16cid:durableId="27ECDA1D"/>
  <w16cid:commentId w16cid:paraId="732EA736" w16cid:durableId="79D4141D"/>
  <w16cid:commentId w16cid:paraId="112809F2" w16cid:durableId="2D52BDE8"/>
  <w16cid:commentId w16cid:paraId="26610ABA" w16cid:durableId="3CAFBDA3"/>
  <w16cid:commentId w16cid:paraId="64AAF95E" w16cid:durableId="76D255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4477E"/>
    <w:multiLevelType w:val="hybridMultilevel"/>
    <w:tmpl w:val="D228CEB8"/>
    <w:lvl w:ilvl="0" w:tplc="6BAE823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66608"/>
    <w:multiLevelType w:val="hybridMultilevel"/>
    <w:tmpl w:val="B692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0615EE"/>
    <w:multiLevelType w:val="hybridMultilevel"/>
    <w:tmpl w:val="DF100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2324536">
    <w:abstractNumId w:val="2"/>
  </w:num>
  <w:num w:numId="2" w16cid:durableId="1242134057">
    <w:abstractNumId w:val="1"/>
  </w:num>
  <w:num w:numId="3" w16cid:durableId="187225589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 Wanjun">
    <w15:presenceInfo w15:providerId="AD" w15:userId="S::wagu@health.ucsd.edu::e26af15e-8589-4938-b051-1f6a6729345f"/>
  </w15:person>
  <w15:person w15:author="R Salem">
    <w15:presenceInfo w15:providerId="Windows Live" w15:userId="f00ced114ad384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I184W244S534P245"/>
    <w:docVar w:name="paperpile-doc-name" w:val="KDPS draft v0.3.docx"/>
    <w:docVar w:name="paperpile-includeDoi" w:val="false"/>
    <w:docVar w:name="paperpile-styleFile" w:val="new-harts-rules-the-oxford-style-guide-author-date.csl"/>
    <w:docVar w:name="paperpile-styleId" w:val="new-harts-rules-the-oxford-style-guide-author-date"/>
    <w:docVar w:name="paperpile-styleLabel" w:val="New Hart's Rules: The Oxford Style Guide (author-date)"/>
    <w:docVar w:name="paperpile-styleLocale" w:val="en-US"/>
  </w:docVars>
  <w:rsids>
    <w:rsidRoot w:val="00C97780"/>
    <w:rsid w:val="00000971"/>
    <w:rsid w:val="00006013"/>
    <w:rsid w:val="00006225"/>
    <w:rsid w:val="00010B85"/>
    <w:rsid w:val="00036F32"/>
    <w:rsid w:val="00062948"/>
    <w:rsid w:val="00085367"/>
    <w:rsid w:val="000919BA"/>
    <w:rsid w:val="00093CCD"/>
    <w:rsid w:val="000B1738"/>
    <w:rsid w:val="00101616"/>
    <w:rsid w:val="00111995"/>
    <w:rsid w:val="00113E64"/>
    <w:rsid w:val="00126101"/>
    <w:rsid w:val="0016191D"/>
    <w:rsid w:val="00177704"/>
    <w:rsid w:val="001A1315"/>
    <w:rsid w:val="001A7755"/>
    <w:rsid w:val="001C7CE5"/>
    <w:rsid w:val="001E10B9"/>
    <w:rsid w:val="001F54AC"/>
    <w:rsid w:val="001F6CF6"/>
    <w:rsid w:val="002010D2"/>
    <w:rsid w:val="002053F8"/>
    <w:rsid w:val="002237CB"/>
    <w:rsid w:val="002311F5"/>
    <w:rsid w:val="002537AB"/>
    <w:rsid w:val="00281E63"/>
    <w:rsid w:val="00282EBA"/>
    <w:rsid w:val="002B7725"/>
    <w:rsid w:val="002D63BB"/>
    <w:rsid w:val="00310D2E"/>
    <w:rsid w:val="00336696"/>
    <w:rsid w:val="003511B2"/>
    <w:rsid w:val="00381B19"/>
    <w:rsid w:val="003B34E6"/>
    <w:rsid w:val="003B71F6"/>
    <w:rsid w:val="003E24F3"/>
    <w:rsid w:val="003E4B04"/>
    <w:rsid w:val="003E5F55"/>
    <w:rsid w:val="003F7AFF"/>
    <w:rsid w:val="00450E67"/>
    <w:rsid w:val="00460129"/>
    <w:rsid w:val="004C13BF"/>
    <w:rsid w:val="004F06DA"/>
    <w:rsid w:val="00537201"/>
    <w:rsid w:val="0055171F"/>
    <w:rsid w:val="005635E1"/>
    <w:rsid w:val="005773A6"/>
    <w:rsid w:val="00587CA9"/>
    <w:rsid w:val="00591915"/>
    <w:rsid w:val="005F4277"/>
    <w:rsid w:val="005F4D1F"/>
    <w:rsid w:val="00636D46"/>
    <w:rsid w:val="00671578"/>
    <w:rsid w:val="0069322D"/>
    <w:rsid w:val="00695F57"/>
    <w:rsid w:val="006B0C3B"/>
    <w:rsid w:val="006B1B4D"/>
    <w:rsid w:val="006F1D19"/>
    <w:rsid w:val="00714748"/>
    <w:rsid w:val="007363AE"/>
    <w:rsid w:val="007B0552"/>
    <w:rsid w:val="007F5880"/>
    <w:rsid w:val="00800234"/>
    <w:rsid w:val="0081452F"/>
    <w:rsid w:val="00817C8F"/>
    <w:rsid w:val="00853CF8"/>
    <w:rsid w:val="00857623"/>
    <w:rsid w:val="00861085"/>
    <w:rsid w:val="00892E79"/>
    <w:rsid w:val="008B23E2"/>
    <w:rsid w:val="008B5B9A"/>
    <w:rsid w:val="0090667D"/>
    <w:rsid w:val="00925DDD"/>
    <w:rsid w:val="009710A1"/>
    <w:rsid w:val="009D16B6"/>
    <w:rsid w:val="009E02C8"/>
    <w:rsid w:val="009F5402"/>
    <w:rsid w:val="00A001B5"/>
    <w:rsid w:val="00A03DC0"/>
    <w:rsid w:val="00A24502"/>
    <w:rsid w:val="00A718C9"/>
    <w:rsid w:val="00A81B67"/>
    <w:rsid w:val="00A858CA"/>
    <w:rsid w:val="00A91567"/>
    <w:rsid w:val="00AA0B50"/>
    <w:rsid w:val="00AC1E7A"/>
    <w:rsid w:val="00AD6512"/>
    <w:rsid w:val="00AE112A"/>
    <w:rsid w:val="00AF53DC"/>
    <w:rsid w:val="00B15FB4"/>
    <w:rsid w:val="00B40F3C"/>
    <w:rsid w:val="00B70EAE"/>
    <w:rsid w:val="00B80FBE"/>
    <w:rsid w:val="00BB18C2"/>
    <w:rsid w:val="00BC6F69"/>
    <w:rsid w:val="00BD5E22"/>
    <w:rsid w:val="00C04353"/>
    <w:rsid w:val="00C230D0"/>
    <w:rsid w:val="00C73E04"/>
    <w:rsid w:val="00C97780"/>
    <w:rsid w:val="00CB3F02"/>
    <w:rsid w:val="00CB662C"/>
    <w:rsid w:val="00CE7187"/>
    <w:rsid w:val="00D03E97"/>
    <w:rsid w:val="00D44B7F"/>
    <w:rsid w:val="00DF3FEB"/>
    <w:rsid w:val="00DF63D4"/>
    <w:rsid w:val="00E235C3"/>
    <w:rsid w:val="00E323E0"/>
    <w:rsid w:val="00E4218F"/>
    <w:rsid w:val="00E624AC"/>
    <w:rsid w:val="00EB6417"/>
    <w:rsid w:val="00EC3D91"/>
    <w:rsid w:val="00ED1768"/>
    <w:rsid w:val="00EF532D"/>
    <w:rsid w:val="00F140D1"/>
    <w:rsid w:val="00F14C78"/>
    <w:rsid w:val="00F75371"/>
    <w:rsid w:val="00F76EB7"/>
    <w:rsid w:val="00F83CEE"/>
    <w:rsid w:val="00FC13DD"/>
    <w:rsid w:val="00FD0B03"/>
    <w:rsid w:val="00FD6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D670"/>
  <w15:chartTrackingRefBased/>
  <w15:docId w15:val="{67C7CC17-4F32-3D46-8549-8BE439CE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948"/>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52F"/>
    <w:rPr>
      <w:color w:val="0563C1" w:themeColor="hyperlink"/>
      <w:u w:val="single"/>
    </w:rPr>
  </w:style>
  <w:style w:type="character" w:styleId="UnresolvedMention">
    <w:name w:val="Unresolved Mention"/>
    <w:basedOn w:val="DefaultParagraphFont"/>
    <w:uiPriority w:val="99"/>
    <w:semiHidden/>
    <w:unhideWhenUsed/>
    <w:rsid w:val="0081452F"/>
    <w:rPr>
      <w:color w:val="605E5C"/>
      <w:shd w:val="clear" w:color="auto" w:fill="E1DFDD"/>
    </w:rPr>
  </w:style>
  <w:style w:type="paragraph" w:styleId="ListParagraph">
    <w:name w:val="List Paragraph"/>
    <w:basedOn w:val="Normal"/>
    <w:uiPriority w:val="34"/>
    <w:qFormat/>
    <w:rsid w:val="001F6CF6"/>
    <w:pPr>
      <w:ind w:left="720"/>
      <w:contextualSpacing/>
    </w:pPr>
  </w:style>
  <w:style w:type="paragraph" w:styleId="Revision">
    <w:name w:val="Revision"/>
    <w:hidden/>
    <w:uiPriority w:val="99"/>
    <w:semiHidden/>
    <w:rsid w:val="00381B19"/>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BB18C2"/>
    <w:rPr>
      <w:sz w:val="16"/>
      <w:szCs w:val="16"/>
    </w:rPr>
  </w:style>
  <w:style w:type="paragraph" w:styleId="CommentText">
    <w:name w:val="annotation text"/>
    <w:basedOn w:val="Normal"/>
    <w:link w:val="CommentTextChar"/>
    <w:uiPriority w:val="99"/>
    <w:unhideWhenUsed/>
    <w:rsid w:val="00BB18C2"/>
    <w:rPr>
      <w:sz w:val="20"/>
      <w:szCs w:val="20"/>
    </w:rPr>
  </w:style>
  <w:style w:type="character" w:customStyle="1" w:styleId="CommentTextChar">
    <w:name w:val="Comment Text Char"/>
    <w:basedOn w:val="DefaultParagraphFont"/>
    <w:link w:val="CommentText"/>
    <w:uiPriority w:val="99"/>
    <w:rsid w:val="00BB18C2"/>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B18C2"/>
    <w:rPr>
      <w:b/>
      <w:bCs/>
    </w:rPr>
  </w:style>
  <w:style w:type="character" w:customStyle="1" w:styleId="CommentSubjectChar">
    <w:name w:val="Comment Subject Char"/>
    <w:basedOn w:val="CommentTextChar"/>
    <w:link w:val="CommentSubject"/>
    <w:uiPriority w:val="99"/>
    <w:semiHidden/>
    <w:rsid w:val="00BB18C2"/>
    <w:rPr>
      <w:rFonts w:ascii="Times New Roman" w:eastAsia="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51945">
      <w:bodyDiv w:val="1"/>
      <w:marLeft w:val="0"/>
      <w:marRight w:val="0"/>
      <w:marTop w:val="0"/>
      <w:marBottom w:val="0"/>
      <w:divBdr>
        <w:top w:val="none" w:sz="0" w:space="0" w:color="auto"/>
        <w:left w:val="none" w:sz="0" w:space="0" w:color="auto"/>
        <w:bottom w:val="none" w:sz="0" w:space="0" w:color="auto"/>
        <w:right w:val="none" w:sz="0" w:space="0" w:color="auto"/>
      </w:divBdr>
    </w:div>
    <w:div w:id="171720897">
      <w:bodyDiv w:val="1"/>
      <w:marLeft w:val="0"/>
      <w:marRight w:val="0"/>
      <w:marTop w:val="0"/>
      <w:marBottom w:val="0"/>
      <w:divBdr>
        <w:top w:val="none" w:sz="0" w:space="0" w:color="auto"/>
        <w:left w:val="none" w:sz="0" w:space="0" w:color="auto"/>
        <w:bottom w:val="none" w:sz="0" w:space="0" w:color="auto"/>
        <w:right w:val="none" w:sz="0" w:space="0" w:color="auto"/>
      </w:divBdr>
    </w:div>
    <w:div w:id="255945770">
      <w:bodyDiv w:val="1"/>
      <w:marLeft w:val="0"/>
      <w:marRight w:val="0"/>
      <w:marTop w:val="0"/>
      <w:marBottom w:val="0"/>
      <w:divBdr>
        <w:top w:val="none" w:sz="0" w:space="0" w:color="auto"/>
        <w:left w:val="none" w:sz="0" w:space="0" w:color="auto"/>
        <w:bottom w:val="none" w:sz="0" w:space="0" w:color="auto"/>
        <w:right w:val="none" w:sz="0" w:space="0" w:color="auto"/>
      </w:divBdr>
      <w:divsChild>
        <w:div w:id="79450808">
          <w:marLeft w:val="0"/>
          <w:marRight w:val="0"/>
          <w:marTop w:val="0"/>
          <w:marBottom w:val="0"/>
          <w:divBdr>
            <w:top w:val="single" w:sz="2" w:space="0" w:color="E3E3E3"/>
            <w:left w:val="single" w:sz="2" w:space="0" w:color="E3E3E3"/>
            <w:bottom w:val="single" w:sz="2" w:space="0" w:color="E3E3E3"/>
            <w:right w:val="single" w:sz="2" w:space="0" w:color="E3E3E3"/>
          </w:divBdr>
          <w:divsChild>
            <w:div w:id="62457546">
              <w:marLeft w:val="0"/>
              <w:marRight w:val="0"/>
              <w:marTop w:val="100"/>
              <w:marBottom w:val="100"/>
              <w:divBdr>
                <w:top w:val="single" w:sz="2" w:space="0" w:color="E3E3E3"/>
                <w:left w:val="single" w:sz="2" w:space="0" w:color="E3E3E3"/>
                <w:bottom w:val="single" w:sz="2" w:space="0" w:color="E3E3E3"/>
                <w:right w:val="single" w:sz="2" w:space="0" w:color="E3E3E3"/>
              </w:divBdr>
              <w:divsChild>
                <w:div w:id="560680522">
                  <w:marLeft w:val="0"/>
                  <w:marRight w:val="0"/>
                  <w:marTop w:val="0"/>
                  <w:marBottom w:val="0"/>
                  <w:divBdr>
                    <w:top w:val="single" w:sz="2" w:space="0" w:color="E3E3E3"/>
                    <w:left w:val="single" w:sz="2" w:space="0" w:color="E3E3E3"/>
                    <w:bottom w:val="single" w:sz="2" w:space="0" w:color="E3E3E3"/>
                    <w:right w:val="single" w:sz="2" w:space="0" w:color="E3E3E3"/>
                  </w:divBdr>
                  <w:divsChild>
                    <w:div w:id="1392388773">
                      <w:marLeft w:val="0"/>
                      <w:marRight w:val="0"/>
                      <w:marTop w:val="0"/>
                      <w:marBottom w:val="0"/>
                      <w:divBdr>
                        <w:top w:val="single" w:sz="2" w:space="0" w:color="E3E3E3"/>
                        <w:left w:val="single" w:sz="2" w:space="0" w:color="E3E3E3"/>
                        <w:bottom w:val="single" w:sz="2" w:space="0" w:color="E3E3E3"/>
                        <w:right w:val="single" w:sz="2" w:space="0" w:color="E3E3E3"/>
                      </w:divBdr>
                      <w:divsChild>
                        <w:div w:id="1677268735">
                          <w:marLeft w:val="0"/>
                          <w:marRight w:val="0"/>
                          <w:marTop w:val="0"/>
                          <w:marBottom w:val="0"/>
                          <w:divBdr>
                            <w:top w:val="single" w:sz="2" w:space="0" w:color="E3E3E3"/>
                            <w:left w:val="single" w:sz="2" w:space="0" w:color="E3E3E3"/>
                            <w:bottom w:val="single" w:sz="2" w:space="0" w:color="E3E3E3"/>
                            <w:right w:val="single" w:sz="2" w:space="0" w:color="E3E3E3"/>
                          </w:divBdr>
                          <w:divsChild>
                            <w:div w:id="806358390">
                              <w:marLeft w:val="0"/>
                              <w:marRight w:val="0"/>
                              <w:marTop w:val="0"/>
                              <w:marBottom w:val="0"/>
                              <w:divBdr>
                                <w:top w:val="single" w:sz="2" w:space="0" w:color="E3E3E3"/>
                                <w:left w:val="single" w:sz="2" w:space="0" w:color="E3E3E3"/>
                                <w:bottom w:val="single" w:sz="2" w:space="0" w:color="E3E3E3"/>
                                <w:right w:val="single" w:sz="2" w:space="0" w:color="E3E3E3"/>
                              </w:divBdr>
                              <w:divsChild>
                                <w:div w:id="1573344894">
                                  <w:marLeft w:val="0"/>
                                  <w:marRight w:val="0"/>
                                  <w:marTop w:val="0"/>
                                  <w:marBottom w:val="0"/>
                                  <w:divBdr>
                                    <w:top w:val="single" w:sz="2" w:space="0" w:color="E3E3E3"/>
                                    <w:left w:val="single" w:sz="2" w:space="0" w:color="E3E3E3"/>
                                    <w:bottom w:val="single" w:sz="2" w:space="0" w:color="E3E3E3"/>
                                    <w:right w:val="single" w:sz="2" w:space="0" w:color="E3E3E3"/>
                                  </w:divBdr>
                                  <w:divsChild>
                                    <w:div w:id="79999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839616">
          <w:marLeft w:val="0"/>
          <w:marRight w:val="0"/>
          <w:marTop w:val="0"/>
          <w:marBottom w:val="0"/>
          <w:divBdr>
            <w:top w:val="single" w:sz="2" w:space="0" w:color="E3E3E3"/>
            <w:left w:val="single" w:sz="2" w:space="0" w:color="E3E3E3"/>
            <w:bottom w:val="single" w:sz="2" w:space="0" w:color="E3E3E3"/>
            <w:right w:val="single" w:sz="2" w:space="0" w:color="E3E3E3"/>
          </w:divBdr>
          <w:divsChild>
            <w:div w:id="1695420164">
              <w:marLeft w:val="0"/>
              <w:marRight w:val="0"/>
              <w:marTop w:val="0"/>
              <w:marBottom w:val="0"/>
              <w:divBdr>
                <w:top w:val="single" w:sz="2" w:space="0" w:color="E3E3E3"/>
                <w:left w:val="single" w:sz="2" w:space="0" w:color="E3E3E3"/>
                <w:bottom w:val="single" w:sz="2" w:space="0" w:color="E3E3E3"/>
                <w:right w:val="single" w:sz="2" w:space="0" w:color="E3E3E3"/>
              </w:divBdr>
              <w:divsChild>
                <w:div w:id="182335286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71422195">
      <w:bodyDiv w:val="1"/>
      <w:marLeft w:val="0"/>
      <w:marRight w:val="0"/>
      <w:marTop w:val="0"/>
      <w:marBottom w:val="0"/>
      <w:divBdr>
        <w:top w:val="none" w:sz="0" w:space="0" w:color="auto"/>
        <w:left w:val="none" w:sz="0" w:space="0" w:color="auto"/>
        <w:bottom w:val="none" w:sz="0" w:space="0" w:color="auto"/>
        <w:right w:val="none" w:sz="0" w:space="0" w:color="auto"/>
      </w:divBdr>
    </w:div>
    <w:div w:id="429544695">
      <w:bodyDiv w:val="1"/>
      <w:marLeft w:val="0"/>
      <w:marRight w:val="0"/>
      <w:marTop w:val="0"/>
      <w:marBottom w:val="0"/>
      <w:divBdr>
        <w:top w:val="none" w:sz="0" w:space="0" w:color="auto"/>
        <w:left w:val="none" w:sz="0" w:space="0" w:color="auto"/>
        <w:bottom w:val="none" w:sz="0" w:space="0" w:color="auto"/>
        <w:right w:val="none" w:sz="0" w:space="0" w:color="auto"/>
      </w:divBdr>
    </w:div>
    <w:div w:id="735588264">
      <w:bodyDiv w:val="1"/>
      <w:marLeft w:val="0"/>
      <w:marRight w:val="0"/>
      <w:marTop w:val="0"/>
      <w:marBottom w:val="0"/>
      <w:divBdr>
        <w:top w:val="none" w:sz="0" w:space="0" w:color="auto"/>
        <w:left w:val="none" w:sz="0" w:space="0" w:color="auto"/>
        <w:bottom w:val="none" w:sz="0" w:space="0" w:color="auto"/>
        <w:right w:val="none" w:sz="0" w:space="0" w:color="auto"/>
      </w:divBdr>
    </w:div>
    <w:div w:id="1565291381">
      <w:bodyDiv w:val="1"/>
      <w:marLeft w:val="0"/>
      <w:marRight w:val="0"/>
      <w:marTop w:val="0"/>
      <w:marBottom w:val="0"/>
      <w:divBdr>
        <w:top w:val="none" w:sz="0" w:space="0" w:color="auto"/>
        <w:left w:val="none" w:sz="0" w:space="0" w:color="auto"/>
        <w:bottom w:val="none" w:sz="0" w:space="0" w:color="auto"/>
        <w:right w:val="none" w:sz="0" w:space="0" w:color="auto"/>
      </w:divBdr>
    </w:div>
    <w:div w:id="1775976734">
      <w:bodyDiv w:val="1"/>
      <w:marLeft w:val="0"/>
      <w:marRight w:val="0"/>
      <w:marTop w:val="0"/>
      <w:marBottom w:val="0"/>
      <w:divBdr>
        <w:top w:val="none" w:sz="0" w:space="0" w:color="auto"/>
        <w:left w:val="none" w:sz="0" w:space="0" w:color="auto"/>
        <w:bottom w:val="none" w:sz="0" w:space="0" w:color="auto"/>
        <w:right w:val="none" w:sz="0" w:space="0" w:color="auto"/>
      </w:divBdr>
      <w:divsChild>
        <w:div w:id="1976062257">
          <w:marLeft w:val="0"/>
          <w:marRight w:val="0"/>
          <w:marTop w:val="0"/>
          <w:marBottom w:val="0"/>
          <w:divBdr>
            <w:top w:val="single" w:sz="2" w:space="0" w:color="E3E3E3"/>
            <w:left w:val="single" w:sz="2" w:space="0" w:color="E3E3E3"/>
            <w:bottom w:val="single" w:sz="2" w:space="0" w:color="E3E3E3"/>
            <w:right w:val="single" w:sz="2" w:space="0" w:color="E3E3E3"/>
          </w:divBdr>
          <w:divsChild>
            <w:div w:id="1507089527">
              <w:marLeft w:val="0"/>
              <w:marRight w:val="0"/>
              <w:marTop w:val="0"/>
              <w:marBottom w:val="0"/>
              <w:divBdr>
                <w:top w:val="single" w:sz="2" w:space="0" w:color="E3E3E3"/>
                <w:left w:val="single" w:sz="2" w:space="0" w:color="E3E3E3"/>
                <w:bottom w:val="single" w:sz="2" w:space="0" w:color="E3E3E3"/>
                <w:right w:val="single" w:sz="2" w:space="0" w:color="E3E3E3"/>
              </w:divBdr>
              <w:divsChild>
                <w:div w:id="2114812599">
                  <w:marLeft w:val="0"/>
                  <w:marRight w:val="0"/>
                  <w:marTop w:val="0"/>
                  <w:marBottom w:val="0"/>
                  <w:divBdr>
                    <w:top w:val="single" w:sz="2" w:space="0" w:color="E3E3E3"/>
                    <w:left w:val="single" w:sz="2" w:space="0" w:color="E3E3E3"/>
                    <w:bottom w:val="single" w:sz="2" w:space="0" w:color="E3E3E3"/>
                    <w:right w:val="single" w:sz="2" w:space="0" w:color="E3E3E3"/>
                  </w:divBdr>
                  <w:divsChild>
                    <w:div w:id="1438912987">
                      <w:marLeft w:val="0"/>
                      <w:marRight w:val="0"/>
                      <w:marTop w:val="0"/>
                      <w:marBottom w:val="0"/>
                      <w:divBdr>
                        <w:top w:val="single" w:sz="2" w:space="0" w:color="E3E3E3"/>
                        <w:left w:val="single" w:sz="2" w:space="0" w:color="E3E3E3"/>
                        <w:bottom w:val="single" w:sz="2" w:space="0" w:color="E3E3E3"/>
                        <w:right w:val="single" w:sz="2" w:space="0" w:color="E3E3E3"/>
                      </w:divBdr>
                      <w:divsChild>
                        <w:div w:id="962615918">
                          <w:marLeft w:val="0"/>
                          <w:marRight w:val="0"/>
                          <w:marTop w:val="0"/>
                          <w:marBottom w:val="0"/>
                          <w:divBdr>
                            <w:top w:val="single" w:sz="2" w:space="0" w:color="E3E3E3"/>
                            <w:left w:val="single" w:sz="2" w:space="0" w:color="E3E3E3"/>
                            <w:bottom w:val="single" w:sz="2" w:space="0" w:color="E3E3E3"/>
                            <w:right w:val="single" w:sz="2" w:space="0" w:color="E3E3E3"/>
                          </w:divBdr>
                          <w:divsChild>
                            <w:div w:id="1815680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23663318">
                                  <w:marLeft w:val="0"/>
                                  <w:marRight w:val="0"/>
                                  <w:marTop w:val="0"/>
                                  <w:marBottom w:val="0"/>
                                  <w:divBdr>
                                    <w:top w:val="single" w:sz="2" w:space="0" w:color="E3E3E3"/>
                                    <w:left w:val="single" w:sz="2" w:space="0" w:color="E3E3E3"/>
                                    <w:bottom w:val="single" w:sz="2" w:space="0" w:color="E3E3E3"/>
                                    <w:right w:val="single" w:sz="2" w:space="0" w:color="E3E3E3"/>
                                  </w:divBdr>
                                  <w:divsChild>
                                    <w:div w:id="1200778596">
                                      <w:marLeft w:val="0"/>
                                      <w:marRight w:val="0"/>
                                      <w:marTop w:val="0"/>
                                      <w:marBottom w:val="0"/>
                                      <w:divBdr>
                                        <w:top w:val="single" w:sz="2" w:space="0" w:color="E3E3E3"/>
                                        <w:left w:val="single" w:sz="2" w:space="0" w:color="E3E3E3"/>
                                        <w:bottom w:val="single" w:sz="2" w:space="0" w:color="E3E3E3"/>
                                        <w:right w:val="single" w:sz="2" w:space="0" w:color="E3E3E3"/>
                                      </w:divBdr>
                                      <w:divsChild>
                                        <w:div w:id="932856832">
                                          <w:marLeft w:val="0"/>
                                          <w:marRight w:val="0"/>
                                          <w:marTop w:val="0"/>
                                          <w:marBottom w:val="0"/>
                                          <w:divBdr>
                                            <w:top w:val="single" w:sz="2" w:space="0" w:color="E3E3E3"/>
                                            <w:left w:val="single" w:sz="2" w:space="0" w:color="E3E3E3"/>
                                            <w:bottom w:val="single" w:sz="2" w:space="0" w:color="E3E3E3"/>
                                            <w:right w:val="single" w:sz="2" w:space="0" w:color="E3E3E3"/>
                                          </w:divBdr>
                                          <w:divsChild>
                                            <w:div w:id="1578704015">
                                              <w:marLeft w:val="0"/>
                                              <w:marRight w:val="0"/>
                                              <w:marTop w:val="0"/>
                                              <w:marBottom w:val="0"/>
                                              <w:divBdr>
                                                <w:top w:val="single" w:sz="2" w:space="0" w:color="E3E3E3"/>
                                                <w:left w:val="single" w:sz="2" w:space="0" w:color="E3E3E3"/>
                                                <w:bottom w:val="single" w:sz="2" w:space="0" w:color="E3E3E3"/>
                                                <w:right w:val="single" w:sz="2" w:space="0" w:color="E3E3E3"/>
                                              </w:divBdr>
                                              <w:divsChild>
                                                <w:div w:id="1559974276">
                                                  <w:marLeft w:val="0"/>
                                                  <w:marRight w:val="0"/>
                                                  <w:marTop w:val="0"/>
                                                  <w:marBottom w:val="0"/>
                                                  <w:divBdr>
                                                    <w:top w:val="single" w:sz="2" w:space="0" w:color="E3E3E3"/>
                                                    <w:left w:val="single" w:sz="2" w:space="0" w:color="E3E3E3"/>
                                                    <w:bottom w:val="single" w:sz="2" w:space="0" w:color="E3E3E3"/>
                                                    <w:right w:val="single" w:sz="2" w:space="0" w:color="E3E3E3"/>
                                                  </w:divBdr>
                                                  <w:divsChild>
                                                    <w:div w:id="502746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561149">
          <w:marLeft w:val="0"/>
          <w:marRight w:val="0"/>
          <w:marTop w:val="0"/>
          <w:marBottom w:val="0"/>
          <w:divBdr>
            <w:top w:val="none" w:sz="0" w:space="0" w:color="auto"/>
            <w:left w:val="none" w:sz="0" w:space="0" w:color="auto"/>
            <w:bottom w:val="none" w:sz="0" w:space="0" w:color="auto"/>
            <w:right w:val="none" w:sz="0" w:space="0" w:color="auto"/>
          </w:divBdr>
          <w:divsChild>
            <w:div w:id="1880972725">
              <w:marLeft w:val="0"/>
              <w:marRight w:val="0"/>
              <w:marTop w:val="0"/>
              <w:marBottom w:val="0"/>
              <w:divBdr>
                <w:top w:val="single" w:sz="2" w:space="0" w:color="E3E3E3"/>
                <w:left w:val="single" w:sz="2" w:space="0" w:color="E3E3E3"/>
                <w:bottom w:val="single" w:sz="2" w:space="0" w:color="E3E3E3"/>
                <w:right w:val="single" w:sz="2" w:space="0" w:color="E3E3E3"/>
              </w:divBdr>
              <w:divsChild>
                <w:div w:id="1726686050">
                  <w:marLeft w:val="0"/>
                  <w:marRight w:val="0"/>
                  <w:marTop w:val="0"/>
                  <w:marBottom w:val="0"/>
                  <w:divBdr>
                    <w:top w:val="single" w:sz="2" w:space="0" w:color="E3E3E3"/>
                    <w:left w:val="single" w:sz="2" w:space="0" w:color="E3E3E3"/>
                    <w:bottom w:val="single" w:sz="2" w:space="0" w:color="E3E3E3"/>
                    <w:right w:val="single" w:sz="2" w:space="0" w:color="E3E3E3"/>
                  </w:divBdr>
                  <w:divsChild>
                    <w:div w:id="1976255655">
                      <w:marLeft w:val="0"/>
                      <w:marRight w:val="0"/>
                      <w:marTop w:val="0"/>
                      <w:marBottom w:val="0"/>
                      <w:divBdr>
                        <w:top w:val="single" w:sz="6" w:space="0" w:color="auto"/>
                        <w:left w:val="single" w:sz="6" w:space="0" w:color="auto"/>
                        <w:bottom w:val="single" w:sz="6" w:space="0" w:color="auto"/>
                        <w:right w:val="single" w:sz="6" w:space="0" w:color="auto"/>
                      </w:divBdr>
                      <w:divsChild>
                        <w:div w:id="17897133">
                          <w:marLeft w:val="0"/>
                          <w:marRight w:val="0"/>
                          <w:marTop w:val="0"/>
                          <w:marBottom w:val="0"/>
                          <w:divBdr>
                            <w:top w:val="none" w:sz="0" w:space="0" w:color="auto"/>
                            <w:left w:val="none" w:sz="0" w:space="0" w:color="auto"/>
                            <w:bottom w:val="none" w:sz="0" w:space="0" w:color="auto"/>
                            <w:right w:val="none" w:sz="0" w:space="0" w:color="auto"/>
                          </w:divBdr>
                          <w:divsChild>
                            <w:div w:id="1447772188">
                              <w:marLeft w:val="0"/>
                              <w:marRight w:val="0"/>
                              <w:marTop w:val="0"/>
                              <w:marBottom w:val="0"/>
                              <w:divBdr>
                                <w:top w:val="none" w:sz="0" w:space="0" w:color="auto"/>
                                <w:left w:val="none" w:sz="0" w:space="0" w:color="auto"/>
                                <w:bottom w:val="none" w:sz="0" w:space="0" w:color="auto"/>
                                <w:right w:val="none" w:sz="0" w:space="0" w:color="auto"/>
                              </w:divBdr>
                              <w:divsChild>
                                <w:div w:id="1222054425">
                                  <w:marLeft w:val="0"/>
                                  <w:marRight w:val="0"/>
                                  <w:marTop w:val="0"/>
                                  <w:marBottom w:val="0"/>
                                  <w:divBdr>
                                    <w:top w:val="none" w:sz="0" w:space="0" w:color="auto"/>
                                    <w:left w:val="none" w:sz="0" w:space="0" w:color="auto"/>
                                    <w:bottom w:val="none" w:sz="0" w:space="0" w:color="auto"/>
                                    <w:right w:val="none" w:sz="0" w:space="0" w:color="auto"/>
                                  </w:divBdr>
                                  <w:divsChild>
                                    <w:div w:id="927687869">
                                      <w:marLeft w:val="0"/>
                                      <w:marRight w:val="0"/>
                                      <w:marTop w:val="0"/>
                                      <w:marBottom w:val="0"/>
                                      <w:divBdr>
                                        <w:top w:val="none" w:sz="0" w:space="0" w:color="auto"/>
                                        <w:left w:val="none" w:sz="0" w:space="0" w:color="auto"/>
                                        <w:bottom w:val="none" w:sz="0" w:space="0" w:color="auto"/>
                                        <w:right w:val="none" w:sz="0" w:space="0" w:color="auto"/>
                                      </w:divBdr>
                                      <w:divsChild>
                                        <w:div w:id="2140342511">
                                          <w:marLeft w:val="0"/>
                                          <w:marRight w:val="0"/>
                                          <w:marTop w:val="0"/>
                                          <w:marBottom w:val="0"/>
                                          <w:divBdr>
                                            <w:top w:val="none" w:sz="0" w:space="0" w:color="auto"/>
                                            <w:left w:val="none" w:sz="0" w:space="0" w:color="auto"/>
                                            <w:bottom w:val="none" w:sz="0" w:space="0" w:color="auto"/>
                                            <w:right w:val="none" w:sz="0" w:space="0" w:color="auto"/>
                                          </w:divBdr>
                                          <w:divsChild>
                                            <w:div w:id="14273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9347474">
      <w:bodyDiv w:val="1"/>
      <w:marLeft w:val="0"/>
      <w:marRight w:val="0"/>
      <w:marTop w:val="0"/>
      <w:marBottom w:val="0"/>
      <w:divBdr>
        <w:top w:val="none" w:sz="0" w:space="0" w:color="auto"/>
        <w:left w:val="none" w:sz="0" w:space="0" w:color="auto"/>
        <w:bottom w:val="none" w:sz="0" w:space="0" w:color="auto"/>
        <w:right w:val="none" w:sz="0" w:space="0" w:color="auto"/>
      </w:divBdr>
    </w:div>
    <w:div w:id="2053193567">
      <w:bodyDiv w:val="1"/>
      <w:marLeft w:val="0"/>
      <w:marRight w:val="0"/>
      <w:marTop w:val="0"/>
      <w:marBottom w:val="0"/>
      <w:divBdr>
        <w:top w:val="none" w:sz="0" w:space="0" w:color="auto"/>
        <w:left w:val="none" w:sz="0" w:space="0" w:color="auto"/>
        <w:bottom w:val="none" w:sz="0" w:space="0" w:color="auto"/>
        <w:right w:val="none" w:sz="0" w:space="0" w:color="auto"/>
      </w:divBdr>
    </w:div>
    <w:div w:id="209350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pubmed.ncbi.nlm.nih.gov/22623060/" TargetMode="External"/><Relationship Id="rId2" Type="http://schemas.openxmlformats.org/officeDocument/2006/relationships/hyperlink" Target="https://pubmed.ncbi.nlm.nih.gov/28503747/" TargetMode="External"/><Relationship Id="rId1" Type="http://schemas.openxmlformats.org/officeDocument/2006/relationships/hyperlink" Target="https://pubmed.ncbi.nlm.nih.gov/8447318/" TargetMode="External"/><Relationship Id="rId4" Type="http://schemas.openxmlformats.org/officeDocument/2006/relationships/hyperlink" Target="https://pubmed.ncbi.nlm.nih.gov/24635884/"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1A860-4C48-1F4E-A465-5C0E1D481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13</Pages>
  <Words>20481</Words>
  <Characters>124735</Characters>
  <Application>Microsoft Office Word</Application>
  <DocSecurity>0</DocSecurity>
  <Lines>2445</Lines>
  <Paragraphs>657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Wanjun</dc:creator>
  <cp:keywords/>
  <dc:description/>
  <cp:lastModifiedBy>Gu, Wanjun</cp:lastModifiedBy>
  <cp:revision>38</cp:revision>
  <dcterms:created xsi:type="dcterms:W3CDTF">2024-03-19T01:07:00Z</dcterms:created>
  <dcterms:modified xsi:type="dcterms:W3CDTF">2024-04-04T18:13:00Z</dcterms:modified>
</cp:coreProperties>
</file>